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91" w:type="dxa"/>
        <w:tblInd w:w="-432" w:type="dxa"/>
        <w:tblLook w:val="01E0"/>
      </w:tblPr>
      <w:tblGrid>
        <w:gridCol w:w="4403"/>
        <w:gridCol w:w="5688"/>
      </w:tblGrid>
      <w:tr w:rsidR="0013779D" w:rsidRPr="00AC1678" w:rsidTr="0013779D">
        <w:trPr>
          <w:trHeight w:val="900"/>
        </w:trPr>
        <w:tc>
          <w:tcPr>
            <w:tcW w:w="4403" w:type="dxa"/>
            <w:shd w:val="clear" w:color="auto" w:fill="auto"/>
          </w:tcPr>
          <w:p w:rsidR="0013779D" w:rsidRPr="00091B8C" w:rsidRDefault="0013779D" w:rsidP="0013779D">
            <w:pPr>
              <w:widowControl w:val="0"/>
              <w:spacing w:after="0" w:line="240" w:lineRule="auto"/>
              <w:jc w:val="center"/>
              <w:rPr>
                <w:rFonts w:eastAsia="Times New Roman" w:cs="Times New Roman"/>
                <w:noProof/>
                <w:spacing w:val="-4"/>
                <w:sz w:val="24"/>
                <w:szCs w:val="24"/>
              </w:rPr>
            </w:pPr>
            <w:r w:rsidRPr="00091B8C">
              <w:rPr>
                <w:rFonts w:eastAsia="Times New Roman" w:cs="Times New Roman"/>
                <w:noProof/>
                <w:spacing w:val="-4"/>
                <w:sz w:val="24"/>
                <w:szCs w:val="24"/>
              </w:rPr>
              <w:t>BỘ GIÁO DỤC VÀ ĐÀO TẠO</w:t>
            </w:r>
          </w:p>
          <w:p w:rsidR="0013779D" w:rsidRPr="00AC1678" w:rsidRDefault="0013779D" w:rsidP="0013779D">
            <w:pPr>
              <w:widowControl w:val="0"/>
              <w:spacing w:after="0" w:line="240" w:lineRule="auto"/>
              <w:jc w:val="center"/>
              <w:rPr>
                <w:rFonts w:eastAsia="Times New Roman" w:cs="Times New Roman"/>
                <w:b/>
                <w:bCs/>
                <w:noProof/>
                <w:spacing w:val="-4"/>
                <w:sz w:val="24"/>
                <w:szCs w:val="24"/>
              </w:rPr>
            </w:pPr>
            <w:r w:rsidRPr="00AC1678">
              <w:rPr>
                <w:rFonts w:eastAsia="Times New Roman" w:cs="Times New Roman"/>
                <w:b/>
                <w:bCs/>
                <w:noProof/>
                <w:spacing w:val="-4"/>
                <w:sz w:val="24"/>
                <w:szCs w:val="24"/>
              </w:rPr>
              <w:t xml:space="preserve">TRƯỜNG ĐẠI HỌC </w:t>
            </w:r>
            <w:r>
              <w:rPr>
                <w:rFonts w:eastAsia="Times New Roman" w:cs="Times New Roman"/>
                <w:b/>
                <w:bCs/>
                <w:noProof/>
                <w:spacing w:val="-4"/>
                <w:sz w:val="24"/>
                <w:szCs w:val="24"/>
              </w:rPr>
              <w:t>QUY NHƠN</w:t>
            </w:r>
          </w:p>
          <w:p w:rsidR="0013779D" w:rsidRPr="00AC1678" w:rsidRDefault="0013779D" w:rsidP="0013779D">
            <w:pPr>
              <w:widowControl w:val="0"/>
              <w:spacing w:after="0" w:line="240" w:lineRule="auto"/>
              <w:jc w:val="center"/>
              <w:rPr>
                <w:rFonts w:eastAsia="Times New Roman" w:cs="Times New Roman"/>
                <w:noProof/>
                <w:spacing w:val="-4"/>
                <w:sz w:val="24"/>
                <w:szCs w:val="24"/>
              </w:rPr>
            </w:pPr>
          </w:p>
        </w:tc>
        <w:tc>
          <w:tcPr>
            <w:tcW w:w="5688" w:type="dxa"/>
            <w:shd w:val="clear" w:color="auto" w:fill="auto"/>
          </w:tcPr>
          <w:p w:rsidR="0013779D" w:rsidRPr="00AC1678" w:rsidRDefault="00AF7042" w:rsidP="0013779D">
            <w:pPr>
              <w:widowControl w:val="0"/>
              <w:spacing w:after="0" w:line="240" w:lineRule="auto"/>
              <w:jc w:val="center"/>
              <w:rPr>
                <w:rFonts w:eastAsia="Times New Roman" w:cs="Times New Roman"/>
                <w:bCs/>
                <w:noProof/>
                <w:spacing w:val="-4"/>
                <w:sz w:val="24"/>
                <w:szCs w:val="24"/>
              </w:rPr>
            </w:pPr>
            <w:r w:rsidRPr="00AF7042">
              <w:rPr>
                <w:rFonts w:eastAsia="Times New Roman" w:cs="Times New Roman"/>
                <w:bCs/>
                <w:noProof/>
                <w:spacing w:val="-4"/>
                <w:sz w:val="24"/>
                <w:szCs w:val="24"/>
              </w:rPr>
              <w:pict>
                <v:shapetype id="_x0000_t32" coordsize="21600,21600" o:spt="32" o:oned="t" path="m,l21600,21600e" filled="f">
                  <v:path arrowok="t" fillok="f" o:connecttype="none"/>
                  <o:lock v:ext="edit" shapetype="t"/>
                </v:shapetype>
                <v:shape id="AutoShape 5" o:spid="_x0000_s1026" type="#_x0000_t32" style="position:absolute;left:0;text-align:left;margin-left:-169.45pt;margin-top:30.9pt;width:117pt;height:0;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Bq+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"/>
              </w:pict>
            </w:r>
            <w:r w:rsidR="0013779D" w:rsidRPr="00AC1678">
              <w:rPr>
                <w:rFonts w:eastAsia="Times New Roman" w:cs="Times New Roman"/>
                <w:bCs/>
                <w:noProof/>
                <w:spacing w:val="-4"/>
                <w:sz w:val="24"/>
                <w:szCs w:val="24"/>
              </w:rPr>
              <w:t>CỘNG HOÀ XÃ HỘI CHỦ NGHĨA VIỆT NAM</w:t>
            </w:r>
          </w:p>
          <w:p w:rsidR="0013779D" w:rsidRPr="00AC1678" w:rsidRDefault="0013779D" w:rsidP="0013779D">
            <w:pPr>
              <w:widowControl w:val="0"/>
              <w:spacing w:after="0" w:line="240" w:lineRule="auto"/>
              <w:jc w:val="center"/>
              <w:rPr>
                <w:rFonts w:eastAsia="Times New Roman" w:cs="Times New Roman"/>
                <w:b/>
                <w:bCs/>
                <w:noProof/>
                <w:spacing w:val="-4"/>
                <w:sz w:val="24"/>
                <w:szCs w:val="24"/>
              </w:rPr>
            </w:pPr>
            <w:r w:rsidRPr="00AC1678">
              <w:rPr>
                <w:rFonts w:eastAsia="Times New Roman" w:cs="Times New Roman"/>
                <w:b/>
                <w:bCs/>
                <w:noProof/>
                <w:spacing w:val="-4"/>
                <w:sz w:val="24"/>
                <w:szCs w:val="24"/>
              </w:rPr>
              <w:t>Độc lập - Tự do - Hạnh phúc</w:t>
            </w:r>
          </w:p>
          <w:p w:rsidR="0013779D" w:rsidRPr="00AC1678" w:rsidRDefault="00AF7042" w:rsidP="0013779D">
            <w:pPr>
              <w:widowControl w:val="0"/>
              <w:spacing w:after="0" w:line="240" w:lineRule="auto"/>
              <w:jc w:val="center"/>
              <w:rPr>
                <w:rFonts w:eastAsia="Times New Roman" w:cs="Times New Roman"/>
                <w:noProof/>
                <w:spacing w:val="-4"/>
                <w:sz w:val="24"/>
                <w:szCs w:val="24"/>
              </w:rPr>
            </w:pPr>
            <w:r w:rsidRPr="00AF7042">
              <w:rPr>
                <w:rFonts w:eastAsia="Times New Roman" w:cs="Times New Roman"/>
                <w:noProof/>
                <w:spacing w:val="-4"/>
                <w:sz w:val="24"/>
                <w:szCs w:val="24"/>
              </w:rPr>
              <w:pict>
                <v:shape id="AutoShape 6" o:spid="_x0000_s1030" type="#_x0000_t32" style="position:absolute;left:0;text-align:left;margin-left:98.3pt;margin-top:3.3pt;width:88.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H69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"/>
              </w:pict>
            </w:r>
          </w:p>
        </w:tc>
      </w:tr>
    </w:tbl>
    <w:p w:rsidR="0013779D" w:rsidRDefault="0013779D" w:rsidP="0013779D">
      <w:pPr>
        <w:spacing w:after="0" w:line="240" w:lineRule="auto"/>
        <w:ind w:firstLine="720"/>
        <w:jc w:val="center"/>
        <w:rPr>
          <w:b/>
        </w:rPr>
      </w:pPr>
      <w:r>
        <w:rPr>
          <w:b/>
        </w:rPr>
        <w:t>QUY</w:t>
      </w:r>
      <w:r w:rsidRPr="000E32DF">
        <w:rPr>
          <w:b/>
        </w:rPr>
        <w:t>ẾT</w:t>
      </w:r>
      <w:r>
        <w:rPr>
          <w:b/>
        </w:rPr>
        <w:t xml:space="preserve"> </w:t>
      </w:r>
      <w:r w:rsidRPr="000E32DF">
        <w:rPr>
          <w:b/>
        </w:rPr>
        <w:t>ĐỊNH</w:t>
      </w:r>
    </w:p>
    <w:p w:rsidR="0013779D" w:rsidRDefault="0013779D" w:rsidP="0013779D">
      <w:pPr>
        <w:spacing w:after="0" w:line="240" w:lineRule="auto"/>
        <w:ind w:firstLine="720"/>
        <w:jc w:val="center"/>
        <w:rPr>
          <w:b/>
          <w:sz w:val="26"/>
        </w:rPr>
      </w:pPr>
      <w:r w:rsidRPr="00FC34F4">
        <w:rPr>
          <w:b/>
          <w:sz w:val="26"/>
        </w:rPr>
        <w:t xml:space="preserve">Về việc </w:t>
      </w:r>
      <w:r>
        <w:rPr>
          <w:b/>
          <w:sz w:val="26"/>
        </w:rPr>
        <w:t xml:space="preserve">ban hành Quy định về </w:t>
      </w:r>
      <w:r w:rsidR="003D4509">
        <w:rPr>
          <w:b/>
          <w:sz w:val="26"/>
        </w:rPr>
        <w:t xml:space="preserve">xây dựng, </w:t>
      </w:r>
      <w:r>
        <w:rPr>
          <w:b/>
          <w:sz w:val="26"/>
        </w:rPr>
        <w:t xml:space="preserve">phát triển </w:t>
      </w:r>
    </w:p>
    <w:p w:rsidR="0013779D" w:rsidRPr="000E32DF" w:rsidRDefault="0013779D" w:rsidP="0013779D">
      <w:pPr>
        <w:spacing w:after="0" w:line="240" w:lineRule="auto"/>
        <w:ind w:firstLine="720"/>
        <w:jc w:val="center"/>
        <w:rPr>
          <w:b/>
        </w:rPr>
      </w:pPr>
      <w:r>
        <w:rPr>
          <w:b/>
          <w:sz w:val="26"/>
        </w:rPr>
        <w:t xml:space="preserve">chương trình đào tạo </w:t>
      </w:r>
      <w:r w:rsidR="003D4509">
        <w:rPr>
          <w:b/>
          <w:sz w:val="26"/>
        </w:rPr>
        <w:t xml:space="preserve">và quy trình mở ngành đào tạo </w:t>
      </w:r>
      <w:r>
        <w:rPr>
          <w:b/>
          <w:sz w:val="26"/>
        </w:rPr>
        <w:t xml:space="preserve">trình độ đại học </w:t>
      </w:r>
    </w:p>
    <w:p w:rsidR="0013779D" w:rsidRPr="00191C1D" w:rsidRDefault="00AF7042" w:rsidP="0013779D">
      <w:pPr>
        <w:ind w:firstLine="720"/>
        <w:rPr>
          <w:sz w:val="12"/>
        </w:rPr>
      </w:pPr>
      <w:r w:rsidRPr="00AF7042">
        <w:rPr>
          <w:noProof/>
          <w:sz w:val="12"/>
        </w:rPr>
        <w:pict>
          <v:line id="Line 4" o:spid="_x0000_s1029" style="position:absolute;left:0;text-align:left;z-index:251661312;visibility:visible" from="140.5pt,2.05pt" to="343.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LZn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h870xhUQUKmtDbXRk3o1z5p+d0jpqiVqzyPDt7OBtCxkJO9SwsYZwN/1XzSDGHLwOrbp&#10;1NguQEID0Cmqcb6pwU8eUTicTB/nWQqi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"/>
        </w:pict>
      </w:r>
    </w:p>
    <w:p w:rsidR="0013779D" w:rsidRPr="000E32DF" w:rsidRDefault="0013779D" w:rsidP="0013779D">
      <w:pPr>
        <w:spacing w:before="60"/>
        <w:ind w:firstLine="720"/>
        <w:jc w:val="center"/>
        <w:rPr>
          <w:b/>
        </w:rPr>
      </w:pPr>
      <w:r w:rsidRPr="000E32DF">
        <w:rPr>
          <w:b/>
        </w:rPr>
        <w:t>HIỆU TRƯỞNG TRƯỜNG ĐẠI HỌC QUY NHƠN</w:t>
      </w:r>
    </w:p>
    <w:p w:rsidR="0013779D" w:rsidRPr="00FC34F4" w:rsidRDefault="0013779D" w:rsidP="00191C1D">
      <w:pPr>
        <w:spacing w:before="60" w:after="0" w:line="264" w:lineRule="auto"/>
        <w:ind w:firstLine="720"/>
        <w:rPr>
          <w:sz w:val="26"/>
        </w:rPr>
      </w:pPr>
      <w:r w:rsidRPr="00FC34F4">
        <w:rPr>
          <w:sz w:val="26"/>
        </w:rPr>
        <w:t>Căn cứ Quyết định số 221/2003/QĐ-TTg ngày 30/10/2003 của Thủ tướng Chính phủ về việc đổi tên Trường Đại học Sư phạm Quy Nhơn thành Trường Đại học Quy Nhơn;</w:t>
      </w:r>
    </w:p>
    <w:p w:rsidR="0013779D" w:rsidRDefault="0013779D" w:rsidP="00191C1D">
      <w:pPr>
        <w:spacing w:before="60" w:after="0" w:line="264" w:lineRule="auto"/>
        <w:ind w:firstLine="720"/>
        <w:rPr>
          <w:sz w:val="26"/>
        </w:rPr>
      </w:pPr>
      <w:r>
        <w:rPr>
          <w:sz w:val="26"/>
        </w:rPr>
        <w:t>Căn cứ quy định về quyền hạn và trách nhiệm của Hiệu trưởng trường đại học trong “Điều lệ trường đại học” ban hành kèm theo Quyết định số 70/2014/QĐ-TTg ngày 10/12/2014 của Thủ tướng Chính phủ;</w:t>
      </w:r>
    </w:p>
    <w:p w:rsidR="0013779D" w:rsidRDefault="0013779D" w:rsidP="00191C1D">
      <w:pPr>
        <w:spacing w:before="60" w:after="0" w:line="264" w:lineRule="auto"/>
        <w:ind w:firstLine="720"/>
        <w:rPr>
          <w:sz w:val="26"/>
        </w:rPr>
      </w:pPr>
      <w:r>
        <w:rPr>
          <w:sz w:val="26"/>
        </w:rPr>
        <w:t>Căn cứ Quyết định số 1982/QĐ-TTg ngày 18/10/2016 của Thủ tướng Chính phủ về việc phê duyệt Khung trình độ quốc gia Việt Nam;</w:t>
      </w:r>
    </w:p>
    <w:p w:rsidR="0013779D" w:rsidRDefault="0013779D" w:rsidP="00191C1D">
      <w:pPr>
        <w:spacing w:before="60" w:after="0" w:line="264" w:lineRule="auto"/>
        <w:ind w:firstLine="720"/>
        <w:rPr>
          <w:sz w:val="26"/>
        </w:rPr>
      </w:pPr>
      <w:r w:rsidRPr="00FC34F4">
        <w:rPr>
          <w:sz w:val="26"/>
        </w:rPr>
        <w:t>Căn cứ Thông tư 07/2015/TT-BGDĐT ngày 16/4/2015 của Bộ trưởng Bộ Giáo dục và Đào tạo ban hành quy định về khối lượng kiến thức tối thiểu, yêu cầu năng lực mà người học đạt được sau khi tốt nghiệp đối với mỗi trình độ đào tạo của giáo dục đại học và quy trình xây dựng, thẩm định, ban hành chương trình đào tạo trình độ đại học, thạc sĩ, tiến sĩ;</w:t>
      </w:r>
    </w:p>
    <w:p w:rsidR="00191C1D" w:rsidRDefault="00A43C22" w:rsidP="00191C1D">
      <w:pPr>
        <w:spacing w:before="60" w:after="0" w:line="264" w:lineRule="auto"/>
        <w:ind w:firstLine="720"/>
        <w:rPr>
          <w:sz w:val="26"/>
        </w:rPr>
      </w:pPr>
      <w:r w:rsidRPr="00A43C22">
        <w:rPr>
          <w:sz w:val="26"/>
        </w:rPr>
        <w:t>Căn cứ Thông tư 22/2017/TT-</w:t>
      </w:r>
      <w:r>
        <w:rPr>
          <w:sz w:val="26"/>
        </w:rPr>
        <w:t xml:space="preserve">BGDĐT ngày 06/9/2017 của Bộ trưởng Bộ Giáo dục và Đào tạo ban hành Quy định điều kiện, trình tự, thủ tục mở ngành đào tạo và đình chỉ tuyển sinh, thu hồi quyết định mở ngành đào tạo trình độ đại học; </w:t>
      </w:r>
    </w:p>
    <w:p w:rsidR="00A43C22" w:rsidRPr="00A43C22" w:rsidRDefault="00191C1D" w:rsidP="00191C1D">
      <w:pPr>
        <w:spacing w:before="60" w:after="0" w:line="264" w:lineRule="auto"/>
        <w:ind w:firstLine="720"/>
        <w:rPr>
          <w:sz w:val="26"/>
        </w:rPr>
      </w:pPr>
      <w:r>
        <w:rPr>
          <w:sz w:val="26"/>
        </w:rPr>
        <w:t>Căn cứ Thông tư 04/2016/TT-BGDĐT ngày 14/3/2016 c</w:t>
      </w:r>
      <w:r w:rsidR="00210C42">
        <w:rPr>
          <w:sz w:val="26"/>
        </w:rPr>
        <w:t>ủa</w:t>
      </w:r>
      <w:r>
        <w:rPr>
          <w:sz w:val="26"/>
        </w:rPr>
        <w:t xml:space="preserve"> Bộ Giáo dục và Đào tạo ban hành Quy định về tiêu chuẩn đánh giá chất lượng chương trình đào tạo các trình độ đại học;</w:t>
      </w:r>
      <w:r w:rsidR="00A43C22">
        <w:rPr>
          <w:sz w:val="26"/>
        </w:rPr>
        <w:t xml:space="preserve"> </w:t>
      </w:r>
    </w:p>
    <w:p w:rsidR="0013779D" w:rsidRPr="00FC34F4" w:rsidRDefault="0013779D" w:rsidP="00191C1D">
      <w:pPr>
        <w:spacing w:before="60" w:after="0" w:line="264" w:lineRule="auto"/>
        <w:ind w:firstLine="720"/>
        <w:rPr>
          <w:sz w:val="26"/>
          <w:szCs w:val="26"/>
        </w:rPr>
      </w:pPr>
      <w:r>
        <w:rPr>
          <w:sz w:val="26"/>
        </w:rPr>
        <w:t xml:space="preserve">Căn cứ Quyết định số 17/VBHN-BGDĐT ngày 15/5/2014 của Bộ trưởng Bộ Giáo dục và Đào tạo ban hành Quy chế đào tạo đại học và cao đẳng hệ chính quy theo hệ thống tín chỉ; </w:t>
      </w:r>
    </w:p>
    <w:p w:rsidR="0013779D" w:rsidRDefault="0013779D" w:rsidP="00191C1D">
      <w:pPr>
        <w:spacing w:before="60" w:after="0"/>
        <w:ind w:firstLine="720"/>
      </w:pPr>
      <w:r>
        <w:rPr>
          <w:sz w:val="26"/>
        </w:rPr>
        <w:t xml:space="preserve">Xét </w:t>
      </w:r>
      <w:r w:rsidRPr="00FC34F4">
        <w:rPr>
          <w:sz w:val="26"/>
        </w:rPr>
        <w:t xml:space="preserve">đề nghị của </w:t>
      </w:r>
      <w:r>
        <w:rPr>
          <w:sz w:val="26"/>
        </w:rPr>
        <w:t>Trưởng Phòng Đào tạo Đại học</w:t>
      </w:r>
      <w:r w:rsidRPr="00FC34F4">
        <w:rPr>
          <w:sz w:val="26"/>
        </w:rPr>
        <w:t>,</w:t>
      </w:r>
      <w:r>
        <w:t xml:space="preserve"> </w:t>
      </w:r>
    </w:p>
    <w:p w:rsidR="0013779D" w:rsidRDefault="0013779D" w:rsidP="00191C1D">
      <w:pPr>
        <w:spacing w:before="60" w:after="0"/>
        <w:ind w:firstLine="720"/>
        <w:jc w:val="center"/>
        <w:rPr>
          <w:b/>
        </w:rPr>
      </w:pPr>
      <w:r>
        <w:rPr>
          <w:b/>
        </w:rPr>
        <w:t>QUY</w:t>
      </w:r>
      <w:r w:rsidRPr="000E32DF">
        <w:rPr>
          <w:b/>
        </w:rPr>
        <w:t>ẾT</w:t>
      </w:r>
      <w:r>
        <w:rPr>
          <w:b/>
        </w:rPr>
        <w:t xml:space="preserve"> </w:t>
      </w:r>
      <w:r w:rsidRPr="000E32DF">
        <w:rPr>
          <w:b/>
        </w:rPr>
        <w:t>ĐỊNH</w:t>
      </w:r>
      <w:r>
        <w:rPr>
          <w:b/>
        </w:rPr>
        <w:t>:</w:t>
      </w:r>
    </w:p>
    <w:p w:rsidR="0013779D" w:rsidRPr="00FC34F4" w:rsidRDefault="0013779D" w:rsidP="00191C1D">
      <w:pPr>
        <w:spacing w:before="60" w:after="0" w:line="264" w:lineRule="auto"/>
        <w:ind w:firstLine="720"/>
        <w:rPr>
          <w:sz w:val="26"/>
        </w:rPr>
      </w:pPr>
      <w:r w:rsidRPr="00FC34F4">
        <w:rPr>
          <w:b/>
          <w:sz w:val="26"/>
        </w:rPr>
        <w:t>Điều 1.</w:t>
      </w:r>
      <w:r w:rsidRPr="00FC34F4">
        <w:rPr>
          <w:sz w:val="26"/>
        </w:rPr>
        <w:t xml:space="preserve"> </w:t>
      </w:r>
      <w:r>
        <w:rPr>
          <w:sz w:val="26"/>
        </w:rPr>
        <w:t xml:space="preserve">Ban hành kèm theo Quyết định này Quy định về </w:t>
      </w:r>
      <w:r w:rsidR="003D4509">
        <w:rPr>
          <w:sz w:val="26"/>
        </w:rPr>
        <w:t xml:space="preserve">xây dựng, </w:t>
      </w:r>
      <w:r>
        <w:rPr>
          <w:sz w:val="26"/>
        </w:rPr>
        <w:t xml:space="preserve">phát triển  chương trình đào tạo </w:t>
      </w:r>
      <w:r w:rsidR="003D4509">
        <w:rPr>
          <w:sz w:val="26"/>
        </w:rPr>
        <w:t xml:space="preserve">và quy trình mở ngành đào tạo </w:t>
      </w:r>
      <w:r>
        <w:rPr>
          <w:sz w:val="26"/>
        </w:rPr>
        <w:t xml:space="preserve">trình độ đại học của Trường Đại học Quy Nhơn. </w:t>
      </w:r>
    </w:p>
    <w:p w:rsidR="0013779D" w:rsidRPr="00FC34F4" w:rsidRDefault="0013779D" w:rsidP="00191C1D">
      <w:pPr>
        <w:spacing w:before="60" w:after="0" w:line="264" w:lineRule="auto"/>
        <w:ind w:firstLine="720"/>
        <w:rPr>
          <w:sz w:val="26"/>
          <w:szCs w:val="26"/>
        </w:rPr>
      </w:pPr>
      <w:r w:rsidRPr="00FC34F4">
        <w:rPr>
          <w:b/>
          <w:sz w:val="26"/>
        </w:rPr>
        <w:t>Điều 2.</w:t>
      </w:r>
      <w:r w:rsidRPr="00FC34F4">
        <w:rPr>
          <w:sz w:val="26"/>
        </w:rPr>
        <w:t xml:space="preserve"> </w:t>
      </w:r>
      <w:r>
        <w:rPr>
          <w:sz w:val="26"/>
        </w:rPr>
        <w:t xml:space="preserve">Quyết định này có hiệu lực kể từ ngày ký, các văn bản trước đây có nội dung trái với quy định này đều bị bãi bỏ. </w:t>
      </w:r>
    </w:p>
    <w:p w:rsidR="0013779D" w:rsidRPr="000D303D" w:rsidRDefault="0013779D" w:rsidP="00191C1D">
      <w:pPr>
        <w:spacing w:before="60" w:after="0" w:line="264" w:lineRule="auto"/>
        <w:ind w:firstLine="720"/>
      </w:pPr>
      <w:r w:rsidRPr="00FC34F4">
        <w:rPr>
          <w:b/>
          <w:sz w:val="26"/>
        </w:rPr>
        <w:t>Điều 3.</w:t>
      </w:r>
      <w:r w:rsidRPr="00FC34F4">
        <w:rPr>
          <w:sz w:val="26"/>
        </w:rPr>
        <w:t xml:space="preserve"> </w:t>
      </w:r>
      <w:r>
        <w:rPr>
          <w:sz w:val="26"/>
        </w:rPr>
        <w:t>Trưởng Phòng Đào tạo Đại học, Khảo thí và Đả</w:t>
      </w:r>
      <w:r w:rsidR="006F44A5">
        <w:rPr>
          <w:sz w:val="26"/>
        </w:rPr>
        <w:t xml:space="preserve">m bảo </w:t>
      </w:r>
      <w:r>
        <w:rPr>
          <w:sz w:val="26"/>
        </w:rPr>
        <w:t>chất lượng</w:t>
      </w:r>
      <w:r w:rsidR="006F44A5">
        <w:rPr>
          <w:sz w:val="26"/>
        </w:rPr>
        <w:t xml:space="preserve">, Kế hoạch – Tài chính, các Khoa và các đơn vị liên </w:t>
      </w:r>
      <w:r>
        <w:rPr>
          <w:sz w:val="26"/>
        </w:rPr>
        <w:t xml:space="preserve">quan </w:t>
      </w:r>
      <w:r w:rsidRPr="00FC34F4">
        <w:rPr>
          <w:sz w:val="26"/>
        </w:rPr>
        <w:t>chịu trách nhiệm thi hành Quyết định này./.</w:t>
      </w:r>
    </w:p>
    <w:p w:rsidR="00191C1D" w:rsidRPr="00191C1D" w:rsidRDefault="00191C1D" w:rsidP="006F44A5">
      <w:pPr>
        <w:spacing w:after="0" w:line="240" w:lineRule="auto"/>
        <w:rPr>
          <w:b/>
          <w:i/>
          <w:sz w:val="14"/>
        </w:rPr>
      </w:pPr>
    </w:p>
    <w:p w:rsidR="0013779D" w:rsidRDefault="0013779D" w:rsidP="006F44A5">
      <w:pPr>
        <w:spacing w:after="0" w:line="240" w:lineRule="auto"/>
      </w:pPr>
      <w:r w:rsidRPr="00EA2C22">
        <w:rPr>
          <w:b/>
          <w:i/>
          <w:sz w:val="24"/>
        </w:rPr>
        <w:t>Nơi nhận:</w:t>
      </w:r>
      <w:r w:rsidRPr="00AB1565">
        <w:rPr>
          <w:sz w:val="24"/>
        </w:rPr>
        <w:tab/>
      </w:r>
      <w:r>
        <w:tab/>
      </w:r>
      <w:r>
        <w:tab/>
      </w:r>
      <w:r>
        <w:tab/>
      </w:r>
      <w:r>
        <w:tab/>
      </w:r>
      <w:r>
        <w:tab/>
      </w:r>
      <w:r>
        <w:tab/>
      </w:r>
      <w:r w:rsidRPr="00942000">
        <w:rPr>
          <w:b/>
        </w:rPr>
        <w:t>HIỆU TRƯỞNG</w:t>
      </w:r>
    </w:p>
    <w:p w:rsidR="0013779D" w:rsidRPr="00FC34F4" w:rsidRDefault="0013779D" w:rsidP="006F44A5">
      <w:pPr>
        <w:spacing w:after="0" w:line="240" w:lineRule="auto"/>
        <w:rPr>
          <w:sz w:val="20"/>
        </w:rPr>
      </w:pPr>
      <w:r w:rsidRPr="00FC34F4">
        <w:rPr>
          <w:sz w:val="20"/>
        </w:rPr>
        <w:t>- Như Điều 3;</w:t>
      </w:r>
    </w:p>
    <w:p w:rsidR="0013779D" w:rsidRDefault="0013779D" w:rsidP="006F44A5">
      <w:pPr>
        <w:spacing w:after="0" w:line="240" w:lineRule="auto"/>
        <w:rPr>
          <w:sz w:val="24"/>
        </w:rPr>
      </w:pPr>
      <w:r w:rsidRPr="00FC34F4">
        <w:rPr>
          <w:sz w:val="22"/>
        </w:rPr>
        <w:t xml:space="preserve">- Lưu: </w:t>
      </w:r>
      <w:smartTag w:uri="urn:schemas-microsoft-com:office:smarttags" w:element="State">
        <w:r w:rsidRPr="00FC34F4">
          <w:rPr>
            <w:sz w:val="22"/>
          </w:rPr>
          <w:t>VT</w:t>
        </w:r>
      </w:smartTag>
      <w:r w:rsidRPr="00FC34F4">
        <w:rPr>
          <w:sz w:val="22"/>
        </w:rPr>
        <w:t>, ĐTĐH.</w:t>
      </w:r>
      <w:r w:rsidRPr="00AB1565">
        <w:rPr>
          <w:sz w:val="24"/>
        </w:rPr>
        <w:t xml:space="preserve"> </w:t>
      </w:r>
    </w:p>
    <w:p w:rsidR="0013779D" w:rsidRDefault="0013779D"/>
    <w:tbl>
      <w:tblPr>
        <w:tblW w:w="10091" w:type="dxa"/>
        <w:tblInd w:w="-432" w:type="dxa"/>
        <w:tblLook w:val="01E0"/>
      </w:tblPr>
      <w:tblGrid>
        <w:gridCol w:w="4403"/>
        <w:gridCol w:w="5688"/>
      </w:tblGrid>
      <w:tr w:rsidR="00467EEA" w:rsidRPr="00AC1678" w:rsidTr="00091B8C">
        <w:trPr>
          <w:trHeight w:val="900"/>
        </w:trPr>
        <w:tc>
          <w:tcPr>
            <w:tcW w:w="4403" w:type="dxa"/>
            <w:shd w:val="clear" w:color="auto" w:fill="auto"/>
          </w:tcPr>
          <w:p w:rsidR="00467EEA" w:rsidRPr="00091B8C" w:rsidRDefault="00467EEA" w:rsidP="00091B8C">
            <w:pPr>
              <w:widowControl w:val="0"/>
              <w:spacing w:after="0" w:line="240" w:lineRule="auto"/>
              <w:jc w:val="center"/>
              <w:rPr>
                <w:rFonts w:eastAsia="Times New Roman" w:cs="Times New Roman"/>
                <w:noProof/>
                <w:spacing w:val="-4"/>
                <w:sz w:val="24"/>
                <w:szCs w:val="24"/>
              </w:rPr>
            </w:pPr>
            <w:r w:rsidRPr="00091B8C">
              <w:rPr>
                <w:rFonts w:eastAsia="Times New Roman" w:cs="Times New Roman"/>
                <w:noProof/>
                <w:spacing w:val="-4"/>
                <w:sz w:val="24"/>
                <w:szCs w:val="24"/>
              </w:rPr>
              <w:t>BỘ GIÁO DỤC VÀ ĐÀO TẠO</w:t>
            </w:r>
          </w:p>
          <w:p w:rsidR="00467EEA" w:rsidRPr="00AC1678" w:rsidRDefault="00467EEA" w:rsidP="00091B8C">
            <w:pPr>
              <w:widowControl w:val="0"/>
              <w:spacing w:after="0" w:line="240" w:lineRule="auto"/>
              <w:jc w:val="center"/>
              <w:rPr>
                <w:rFonts w:eastAsia="Times New Roman" w:cs="Times New Roman"/>
                <w:b/>
                <w:bCs/>
                <w:noProof/>
                <w:spacing w:val="-4"/>
                <w:sz w:val="24"/>
                <w:szCs w:val="24"/>
              </w:rPr>
            </w:pPr>
            <w:r w:rsidRPr="00AC1678">
              <w:rPr>
                <w:rFonts w:eastAsia="Times New Roman" w:cs="Times New Roman"/>
                <w:b/>
                <w:bCs/>
                <w:noProof/>
                <w:spacing w:val="-4"/>
                <w:sz w:val="24"/>
                <w:szCs w:val="24"/>
              </w:rPr>
              <w:t xml:space="preserve">TRƯỜNG ĐẠI HỌC </w:t>
            </w:r>
            <w:r w:rsidR="0013779D">
              <w:rPr>
                <w:rFonts w:eastAsia="Times New Roman" w:cs="Times New Roman"/>
                <w:b/>
                <w:bCs/>
                <w:noProof/>
                <w:spacing w:val="-4"/>
                <w:sz w:val="24"/>
                <w:szCs w:val="24"/>
              </w:rPr>
              <w:t>QUY NHƠN</w:t>
            </w:r>
          </w:p>
          <w:p w:rsidR="00467EEA" w:rsidRPr="00AC1678" w:rsidRDefault="00467EEA" w:rsidP="00091B8C">
            <w:pPr>
              <w:widowControl w:val="0"/>
              <w:spacing w:after="0" w:line="240" w:lineRule="auto"/>
              <w:jc w:val="center"/>
              <w:rPr>
                <w:rFonts w:eastAsia="Times New Roman" w:cs="Times New Roman"/>
                <w:noProof/>
                <w:spacing w:val="-4"/>
                <w:sz w:val="24"/>
                <w:szCs w:val="24"/>
              </w:rPr>
            </w:pPr>
          </w:p>
        </w:tc>
        <w:tc>
          <w:tcPr>
            <w:tcW w:w="5688" w:type="dxa"/>
            <w:shd w:val="clear" w:color="auto" w:fill="auto"/>
          </w:tcPr>
          <w:p w:rsidR="00467EEA" w:rsidRPr="00AC1678" w:rsidRDefault="00AF7042" w:rsidP="00091B8C">
            <w:pPr>
              <w:widowControl w:val="0"/>
              <w:spacing w:after="0" w:line="240" w:lineRule="auto"/>
              <w:jc w:val="center"/>
              <w:rPr>
                <w:rFonts w:eastAsia="Times New Roman" w:cs="Times New Roman"/>
                <w:bCs/>
                <w:noProof/>
                <w:spacing w:val="-4"/>
                <w:sz w:val="24"/>
                <w:szCs w:val="24"/>
              </w:rPr>
            </w:pPr>
            <w:r w:rsidRPr="00AF7042">
              <w:rPr>
                <w:rFonts w:eastAsia="Times New Roman" w:cs="Times New Roman"/>
                <w:bCs/>
                <w:noProof/>
                <w:spacing w:val="-4"/>
                <w:sz w:val="24"/>
                <w:szCs w:val="24"/>
              </w:rPr>
              <w:pict>
                <v:shape id="AutoShape 2" o:spid="_x0000_s1028" type="#_x0000_t32" style="position:absolute;left:0;text-align:left;margin-left:-169.45pt;margin-top:30.9pt;width:117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"/>
              </w:pict>
            </w:r>
            <w:r w:rsidR="00467EEA" w:rsidRPr="00AC1678">
              <w:rPr>
                <w:rFonts w:eastAsia="Times New Roman" w:cs="Times New Roman"/>
                <w:bCs/>
                <w:noProof/>
                <w:spacing w:val="-4"/>
                <w:sz w:val="24"/>
                <w:szCs w:val="24"/>
              </w:rPr>
              <w:t>CỘNG HOÀ XÃ HỘI CHỦ NGHĨA VIỆT NAM</w:t>
            </w:r>
          </w:p>
          <w:p w:rsidR="00467EEA" w:rsidRPr="00AC1678" w:rsidRDefault="00467EEA" w:rsidP="00091B8C">
            <w:pPr>
              <w:widowControl w:val="0"/>
              <w:spacing w:after="0" w:line="240" w:lineRule="auto"/>
              <w:jc w:val="center"/>
              <w:rPr>
                <w:rFonts w:eastAsia="Times New Roman" w:cs="Times New Roman"/>
                <w:b/>
                <w:bCs/>
                <w:noProof/>
                <w:spacing w:val="-4"/>
                <w:sz w:val="24"/>
                <w:szCs w:val="24"/>
              </w:rPr>
            </w:pPr>
            <w:r w:rsidRPr="00AC1678">
              <w:rPr>
                <w:rFonts w:eastAsia="Times New Roman" w:cs="Times New Roman"/>
                <w:b/>
                <w:bCs/>
                <w:noProof/>
                <w:spacing w:val="-4"/>
                <w:sz w:val="24"/>
                <w:szCs w:val="24"/>
              </w:rPr>
              <w:t>Độc lập - Tự do - Hạnh phúc</w:t>
            </w:r>
          </w:p>
          <w:p w:rsidR="00467EEA" w:rsidRPr="00AC1678" w:rsidRDefault="00AF7042" w:rsidP="00091B8C">
            <w:pPr>
              <w:widowControl w:val="0"/>
              <w:spacing w:after="0" w:line="240" w:lineRule="auto"/>
              <w:jc w:val="center"/>
              <w:rPr>
                <w:rFonts w:eastAsia="Times New Roman" w:cs="Times New Roman"/>
                <w:noProof/>
                <w:spacing w:val="-4"/>
                <w:sz w:val="24"/>
                <w:szCs w:val="24"/>
              </w:rPr>
            </w:pPr>
            <w:r w:rsidRPr="00AF7042">
              <w:rPr>
                <w:rFonts w:eastAsia="Times New Roman" w:cs="Times New Roman"/>
                <w:noProof/>
                <w:spacing w:val="-4"/>
                <w:sz w:val="24"/>
                <w:szCs w:val="24"/>
              </w:rPr>
              <w:pict>
                <v:shape id="AutoShape 3" o:spid="_x0000_s1027" type="#_x0000_t32" style="position:absolute;left:0;text-align:left;margin-left:98.3pt;margin-top:3.3pt;width:88.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ETHgIAADsEAAAOAAAAZHJzL2Uyb0RvYy54bWysU02P2jAQvVfqf7B8hyQQth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"/>
              </w:pict>
            </w:r>
          </w:p>
        </w:tc>
      </w:tr>
    </w:tbl>
    <w:p w:rsidR="00091B8C" w:rsidRDefault="00091B8C" w:rsidP="00091B8C">
      <w:pPr>
        <w:widowControl w:val="0"/>
        <w:spacing w:before="120" w:after="120" w:line="240" w:lineRule="auto"/>
        <w:jc w:val="center"/>
        <w:rPr>
          <w:rFonts w:eastAsia="Times New Roman" w:cs="Times New Roman"/>
          <w:b/>
          <w:bCs/>
          <w:noProof/>
          <w:spacing w:val="-4"/>
          <w:szCs w:val="26"/>
        </w:rPr>
      </w:pPr>
    </w:p>
    <w:p w:rsidR="00467EEA" w:rsidRPr="00514C2E" w:rsidRDefault="00467EEA" w:rsidP="00AB7AEC">
      <w:pPr>
        <w:widowControl w:val="0"/>
        <w:spacing w:after="0" w:line="240" w:lineRule="auto"/>
        <w:jc w:val="center"/>
        <w:rPr>
          <w:rFonts w:eastAsia="Times New Roman" w:cs="Times New Roman"/>
          <w:b/>
          <w:bCs/>
          <w:color w:val="000000"/>
          <w:szCs w:val="26"/>
        </w:rPr>
      </w:pPr>
      <w:r w:rsidRPr="00514C2E">
        <w:rPr>
          <w:rFonts w:eastAsia="Times New Roman" w:cs="Times New Roman"/>
          <w:b/>
          <w:bCs/>
          <w:noProof/>
          <w:spacing w:val="-4"/>
          <w:szCs w:val="26"/>
        </w:rPr>
        <w:t>QUY ĐỊNH</w:t>
      </w:r>
      <w:r w:rsidRPr="00514C2E">
        <w:rPr>
          <w:rFonts w:eastAsia="Times New Roman" w:cs="Times New Roman"/>
          <w:b/>
          <w:bCs/>
          <w:color w:val="000000"/>
          <w:szCs w:val="26"/>
        </w:rPr>
        <w:t xml:space="preserve"> VỀ </w:t>
      </w:r>
      <w:r w:rsidR="003D4509">
        <w:rPr>
          <w:rFonts w:eastAsia="Times New Roman" w:cs="Times New Roman"/>
          <w:b/>
          <w:bCs/>
          <w:color w:val="000000"/>
          <w:szCs w:val="26"/>
        </w:rPr>
        <w:t xml:space="preserve">XÂY DỰNG, </w:t>
      </w:r>
      <w:r w:rsidR="0013779D">
        <w:rPr>
          <w:rFonts w:eastAsia="Times New Roman" w:cs="Times New Roman"/>
          <w:b/>
          <w:bCs/>
          <w:color w:val="000000"/>
          <w:szCs w:val="26"/>
        </w:rPr>
        <w:t xml:space="preserve">PHÁT TRIỂN </w:t>
      </w:r>
      <w:r w:rsidRPr="00514C2E">
        <w:rPr>
          <w:rFonts w:eastAsia="Times New Roman" w:cs="Times New Roman"/>
          <w:b/>
          <w:bCs/>
          <w:color w:val="000000"/>
          <w:szCs w:val="26"/>
        </w:rPr>
        <w:t xml:space="preserve">CHƯƠNG TRÌNH ĐÀO TẠO </w:t>
      </w:r>
      <w:r w:rsidR="003D4509">
        <w:rPr>
          <w:rFonts w:eastAsia="Times New Roman" w:cs="Times New Roman"/>
          <w:b/>
          <w:bCs/>
          <w:color w:val="000000"/>
          <w:szCs w:val="26"/>
        </w:rPr>
        <w:t xml:space="preserve">VÀ QUY TRÌNH MỞ NGÀNH ĐÀO TẠO </w:t>
      </w:r>
      <w:r w:rsidR="0013779D">
        <w:rPr>
          <w:rFonts w:eastAsia="Times New Roman" w:cs="Times New Roman"/>
          <w:b/>
          <w:bCs/>
          <w:color w:val="000000"/>
          <w:szCs w:val="26"/>
        </w:rPr>
        <w:t>TRÌNH ĐỘ ĐẠI HỌC</w:t>
      </w:r>
    </w:p>
    <w:p w:rsidR="00467EEA" w:rsidRPr="00AC1678" w:rsidRDefault="00467EEA" w:rsidP="00AB7AEC">
      <w:pPr>
        <w:widowControl w:val="0"/>
        <w:spacing w:after="0" w:line="240" w:lineRule="auto"/>
        <w:jc w:val="center"/>
        <w:rPr>
          <w:rFonts w:eastAsia="Times New Roman" w:cs="Times New Roman"/>
          <w:i/>
          <w:iCs/>
          <w:noProof/>
          <w:spacing w:val="-4"/>
          <w:sz w:val="26"/>
          <w:szCs w:val="26"/>
        </w:rPr>
      </w:pPr>
      <w:r w:rsidRPr="00AC1678">
        <w:rPr>
          <w:rFonts w:eastAsia="Times New Roman" w:cs="Times New Roman"/>
          <w:i/>
          <w:iCs/>
          <w:noProof/>
          <w:spacing w:val="-4"/>
          <w:sz w:val="26"/>
          <w:szCs w:val="26"/>
        </w:rPr>
        <w:t xml:space="preserve">(Ban hành kèm theo Quyết định số </w:t>
      </w:r>
      <w:r w:rsidR="0013779D">
        <w:rPr>
          <w:rFonts w:eastAsia="Times New Roman" w:cs="Times New Roman"/>
          <w:i/>
          <w:iCs/>
          <w:noProof/>
          <w:spacing w:val="-4"/>
          <w:sz w:val="26"/>
          <w:szCs w:val="26"/>
        </w:rPr>
        <w:t xml:space="preserve">         </w:t>
      </w:r>
      <w:r w:rsidRPr="00AC1678">
        <w:rPr>
          <w:rFonts w:eastAsia="Times New Roman" w:cs="Times New Roman"/>
          <w:i/>
          <w:iCs/>
          <w:noProof/>
          <w:spacing w:val="-4"/>
          <w:sz w:val="26"/>
          <w:szCs w:val="26"/>
        </w:rPr>
        <w:t>/QĐ-ĐH</w:t>
      </w:r>
      <w:r w:rsidR="0013779D">
        <w:rPr>
          <w:rFonts w:eastAsia="Times New Roman" w:cs="Times New Roman"/>
          <w:i/>
          <w:iCs/>
          <w:noProof/>
          <w:spacing w:val="-4"/>
          <w:sz w:val="26"/>
          <w:szCs w:val="26"/>
        </w:rPr>
        <w:t>QN</w:t>
      </w:r>
      <w:r w:rsidRPr="00AC1678">
        <w:rPr>
          <w:rFonts w:eastAsia="Times New Roman" w:cs="Times New Roman"/>
          <w:i/>
          <w:iCs/>
          <w:noProof/>
          <w:spacing w:val="-4"/>
          <w:sz w:val="26"/>
          <w:szCs w:val="26"/>
        </w:rPr>
        <w:t xml:space="preserve">  ngày </w:t>
      </w:r>
      <w:r w:rsidR="0013779D">
        <w:rPr>
          <w:rFonts w:eastAsia="Times New Roman" w:cs="Times New Roman"/>
          <w:i/>
          <w:iCs/>
          <w:noProof/>
          <w:spacing w:val="-4"/>
          <w:sz w:val="26"/>
          <w:szCs w:val="26"/>
        </w:rPr>
        <w:t xml:space="preserve">    </w:t>
      </w:r>
      <w:r w:rsidRPr="00AC1678">
        <w:rPr>
          <w:rFonts w:eastAsia="Times New Roman" w:cs="Times New Roman"/>
          <w:i/>
          <w:iCs/>
          <w:noProof/>
          <w:spacing w:val="-4"/>
          <w:sz w:val="26"/>
          <w:szCs w:val="26"/>
        </w:rPr>
        <w:t xml:space="preserve">tháng </w:t>
      </w:r>
      <w:r w:rsidR="0013779D">
        <w:rPr>
          <w:rFonts w:eastAsia="Times New Roman" w:cs="Times New Roman"/>
          <w:i/>
          <w:iCs/>
          <w:noProof/>
          <w:spacing w:val="-4"/>
          <w:sz w:val="26"/>
          <w:szCs w:val="26"/>
        </w:rPr>
        <w:t xml:space="preserve">    </w:t>
      </w:r>
      <w:r w:rsidRPr="00AC1678">
        <w:rPr>
          <w:rFonts w:eastAsia="Times New Roman" w:cs="Times New Roman"/>
          <w:i/>
          <w:iCs/>
          <w:noProof/>
          <w:spacing w:val="-4"/>
          <w:sz w:val="26"/>
          <w:szCs w:val="26"/>
        </w:rPr>
        <w:t>năm 201</w:t>
      </w:r>
      <w:r w:rsidR="0013779D">
        <w:rPr>
          <w:rFonts w:eastAsia="Times New Roman" w:cs="Times New Roman"/>
          <w:i/>
          <w:iCs/>
          <w:noProof/>
          <w:spacing w:val="-4"/>
          <w:sz w:val="26"/>
          <w:szCs w:val="26"/>
        </w:rPr>
        <w:t>9</w:t>
      </w:r>
    </w:p>
    <w:p w:rsidR="00FB596F" w:rsidRDefault="00467EEA" w:rsidP="00AB7AEC">
      <w:pPr>
        <w:widowControl w:val="0"/>
        <w:spacing w:after="0" w:line="240" w:lineRule="auto"/>
        <w:jc w:val="center"/>
        <w:rPr>
          <w:rFonts w:eastAsia="Times New Roman" w:cs="Times New Roman"/>
          <w:i/>
          <w:iCs/>
          <w:noProof/>
          <w:spacing w:val="-4"/>
          <w:sz w:val="26"/>
          <w:szCs w:val="26"/>
        </w:rPr>
      </w:pPr>
      <w:r w:rsidRPr="00AC1678">
        <w:rPr>
          <w:rFonts w:eastAsia="Times New Roman" w:cs="Times New Roman"/>
          <w:i/>
          <w:iCs/>
          <w:noProof/>
          <w:spacing w:val="-4"/>
          <w:sz w:val="26"/>
          <w:szCs w:val="26"/>
        </w:rPr>
        <w:t>của Hiệu tr</w:t>
      </w:r>
      <w:r w:rsidR="00263F89" w:rsidRPr="00AC1678">
        <w:rPr>
          <w:rFonts w:eastAsia="Times New Roman" w:cs="Times New Roman"/>
          <w:i/>
          <w:iCs/>
          <w:noProof/>
          <w:spacing w:val="-4"/>
          <w:sz w:val="26"/>
          <w:szCs w:val="26"/>
        </w:rPr>
        <w:t xml:space="preserve">ưởng Trường Đại học </w:t>
      </w:r>
      <w:r w:rsidR="0013779D">
        <w:rPr>
          <w:rFonts w:eastAsia="Times New Roman" w:cs="Times New Roman"/>
          <w:i/>
          <w:iCs/>
          <w:noProof/>
          <w:spacing w:val="-4"/>
          <w:sz w:val="26"/>
          <w:szCs w:val="26"/>
        </w:rPr>
        <w:t>Quy Nhơn</w:t>
      </w:r>
    </w:p>
    <w:p w:rsidR="00514C2E" w:rsidRPr="00AC1678" w:rsidRDefault="00514C2E" w:rsidP="00091B8C">
      <w:pPr>
        <w:widowControl w:val="0"/>
        <w:spacing w:before="120" w:after="120" w:line="240" w:lineRule="auto"/>
        <w:jc w:val="center"/>
        <w:rPr>
          <w:rFonts w:eastAsia="Times New Roman" w:cs="Times New Roman"/>
          <w:i/>
          <w:iCs/>
          <w:noProof/>
          <w:spacing w:val="-4"/>
          <w:sz w:val="26"/>
          <w:szCs w:val="26"/>
        </w:rPr>
      </w:pPr>
    </w:p>
    <w:p w:rsidR="001B75C3" w:rsidRPr="00AC1678" w:rsidRDefault="001B75C3" w:rsidP="00091B8C">
      <w:pPr>
        <w:pStyle w:val="Heading1"/>
        <w:keepNext w:val="0"/>
        <w:keepLines w:val="0"/>
        <w:widowControl w:val="0"/>
        <w:spacing w:before="120" w:after="120" w:line="240" w:lineRule="auto"/>
        <w:jc w:val="both"/>
        <w:rPr>
          <w:rFonts w:ascii="Times New Roman" w:eastAsia="Calibri" w:hAnsi="Times New Roman" w:cs="Times New Roman"/>
          <w:color w:val="auto"/>
          <w:sz w:val="26"/>
          <w:szCs w:val="26"/>
        </w:rPr>
      </w:pPr>
      <w:r w:rsidRPr="00AC1678">
        <w:rPr>
          <w:rFonts w:ascii="Times New Roman" w:eastAsia="Calibri" w:hAnsi="Times New Roman" w:cs="Times New Roman"/>
          <w:color w:val="auto"/>
          <w:sz w:val="26"/>
          <w:szCs w:val="26"/>
        </w:rPr>
        <w:t>Điều 1. Phạm vi điều chỉnh và đối tượng áp dụng</w:t>
      </w:r>
    </w:p>
    <w:p w:rsidR="001B75C3" w:rsidRPr="00AC1678" w:rsidRDefault="001B75C3" w:rsidP="00091B8C">
      <w:pPr>
        <w:widowControl w:val="0"/>
        <w:spacing w:before="120" w:after="120" w:line="240" w:lineRule="auto"/>
        <w:ind w:firstLine="720"/>
        <w:rPr>
          <w:rFonts w:eastAsia="Times New Roman" w:cs="Times New Roman"/>
          <w:sz w:val="26"/>
          <w:szCs w:val="26"/>
        </w:rPr>
      </w:pPr>
      <w:r w:rsidRPr="00AC1678">
        <w:rPr>
          <w:rFonts w:eastAsia="Times New Roman" w:cs="Times New Roman"/>
          <w:noProof/>
          <w:sz w:val="26"/>
          <w:szCs w:val="26"/>
        </w:rPr>
        <w:t xml:space="preserve">1. Văn bản này quy định </w:t>
      </w:r>
      <w:r w:rsidR="0013779D">
        <w:rPr>
          <w:rFonts w:eastAsia="Times New Roman" w:cs="Times New Roman"/>
          <w:noProof/>
          <w:sz w:val="26"/>
          <w:szCs w:val="26"/>
        </w:rPr>
        <w:t>việc</w:t>
      </w:r>
      <w:r w:rsidRPr="00AC1678">
        <w:rPr>
          <w:rFonts w:eastAsia="Times New Roman" w:cs="Times New Roman"/>
          <w:noProof/>
          <w:sz w:val="26"/>
          <w:szCs w:val="26"/>
        </w:rPr>
        <w:t xml:space="preserve"> </w:t>
      </w:r>
      <w:r w:rsidR="003D4509">
        <w:rPr>
          <w:rFonts w:eastAsia="Times New Roman" w:cs="Times New Roman"/>
          <w:noProof/>
          <w:sz w:val="26"/>
          <w:szCs w:val="26"/>
        </w:rPr>
        <w:t>xây dựng</w:t>
      </w:r>
      <w:r w:rsidR="000135A9">
        <w:rPr>
          <w:rFonts w:eastAsia="Times New Roman" w:cs="Times New Roman"/>
          <w:noProof/>
          <w:sz w:val="26"/>
          <w:szCs w:val="26"/>
        </w:rPr>
        <w:t xml:space="preserve">, </w:t>
      </w:r>
      <w:r w:rsidR="0013779D">
        <w:rPr>
          <w:rFonts w:eastAsia="Times New Roman" w:cs="Times New Roman"/>
          <w:noProof/>
          <w:sz w:val="26"/>
          <w:szCs w:val="26"/>
        </w:rPr>
        <w:t>phát triển chương trình đào tạo</w:t>
      </w:r>
      <w:r w:rsidR="000135A9">
        <w:rPr>
          <w:rFonts w:eastAsia="Times New Roman" w:cs="Times New Roman"/>
          <w:noProof/>
          <w:sz w:val="26"/>
          <w:szCs w:val="26"/>
        </w:rPr>
        <w:t xml:space="preserve"> và</w:t>
      </w:r>
      <w:r w:rsidR="003D4509">
        <w:rPr>
          <w:rFonts w:eastAsia="Times New Roman" w:cs="Times New Roman"/>
          <w:noProof/>
          <w:sz w:val="26"/>
          <w:szCs w:val="26"/>
        </w:rPr>
        <w:t xml:space="preserve"> quy trình mở ngành </w:t>
      </w:r>
      <w:r w:rsidR="0013779D">
        <w:rPr>
          <w:rFonts w:eastAsia="Times New Roman" w:cs="Times New Roman"/>
          <w:sz w:val="26"/>
          <w:szCs w:val="26"/>
        </w:rPr>
        <w:t xml:space="preserve">đào tạo </w:t>
      </w:r>
      <w:r w:rsidR="003D4509">
        <w:rPr>
          <w:rFonts w:eastAsia="Times New Roman" w:cs="Times New Roman"/>
          <w:sz w:val="26"/>
          <w:szCs w:val="26"/>
        </w:rPr>
        <w:t xml:space="preserve">trình độ đại học </w:t>
      </w:r>
      <w:r w:rsidR="0013779D">
        <w:rPr>
          <w:rFonts w:eastAsia="Times New Roman" w:cs="Times New Roman"/>
          <w:sz w:val="26"/>
          <w:szCs w:val="26"/>
        </w:rPr>
        <w:t>của Trường Đại học Quy Nhơn.</w:t>
      </w:r>
    </w:p>
    <w:p w:rsidR="001B75C3" w:rsidRPr="00AC1678" w:rsidRDefault="001B75C3" w:rsidP="00091B8C">
      <w:pPr>
        <w:widowControl w:val="0"/>
        <w:autoSpaceDE w:val="0"/>
        <w:autoSpaceDN w:val="0"/>
        <w:adjustRightInd w:val="0"/>
        <w:spacing w:before="120" w:after="120" w:line="240" w:lineRule="auto"/>
        <w:ind w:right="56" w:firstLine="720"/>
        <w:rPr>
          <w:rFonts w:eastAsia="Times New Roman" w:cs="Times New Roman"/>
          <w:noProof/>
          <w:sz w:val="26"/>
          <w:szCs w:val="26"/>
        </w:rPr>
      </w:pPr>
      <w:r w:rsidRPr="00AC1678">
        <w:rPr>
          <w:rFonts w:eastAsia="Times New Roman" w:cs="Times New Roman"/>
          <w:noProof/>
          <w:sz w:val="26"/>
          <w:szCs w:val="26"/>
        </w:rPr>
        <w:t xml:space="preserve">2. Quy định này áp dụng đối với </w:t>
      </w:r>
      <w:r w:rsidR="0013779D">
        <w:rPr>
          <w:rFonts w:eastAsia="Times New Roman" w:cs="Times New Roman"/>
          <w:noProof/>
          <w:sz w:val="26"/>
          <w:szCs w:val="26"/>
        </w:rPr>
        <w:t xml:space="preserve">các chương trình đào tạo trình độ đại học của Trường Đại học Quy Nhơn. </w:t>
      </w:r>
      <w:bookmarkStart w:id="0" w:name="_Toc501444704"/>
      <w:bookmarkStart w:id="1" w:name="_Toc501455116"/>
      <w:bookmarkStart w:id="2" w:name="_Toc501457639"/>
    </w:p>
    <w:p w:rsidR="001B75C3" w:rsidRPr="00AC1678" w:rsidRDefault="001B75C3" w:rsidP="00091B8C">
      <w:pPr>
        <w:pStyle w:val="Heading1"/>
        <w:keepNext w:val="0"/>
        <w:keepLines w:val="0"/>
        <w:widowControl w:val="0"/>
        <w:spacing w:before="120" w:after="120" w:line="240" w:lineRule="auto"/>
        <w:jc w:val="both"/>
        <w:rPr>
          <w:rFonts w:ascii="Times New Roman" w:eastAsia="Times New Roman" w:hAnsi="Times New Roman" w:cs="Times New Roman"/>
          <w:noProof/>
          <w:color w:val="auto"/>
          <w:sz w:val="26"/>
          <w:szCs w:val="26"/>
        </w:rPr>
      </w:pPr>
      <w:bookmarkStart w:id="3" w:name="_Toc523908587"/>
      <w:r w:rsidRPr="00AC1678">
        <w:rPr>
          <w:rFonts w:ascii="Times New Roman" w:eastAsia="Calibri" w:hAnsi="Times New Roman" w:cs="Times New Roman"/>
          <w:bCs w:val="0"/>
          <w:iCs/>
          <w:color w:val="auto"/>
          <w:sz w:val="26"/>
          <w:szCs w:val="26"/>
        </w:rPr>
        <w:t>Điều 2.</w:t>
      </w:r>
      <w:r w:rsidRPr="00AC1678">
        <w:rPr>
          <w:rFonts w:ascii="Times New Roman" w:eastAsia="Calibri" w:hAnsi="Times New Roman" w:cs="Times New Roman"/>
          <w:color w:val="auto"/>
          <w:sz w:val="26"/>
          <w:szCs w:val="26"/>
        </w:rPr>
        <w:t xml:space="preserve"> </w:t>
      </w:r>
      <w:bookmarkEnd w:id="0"/>
      <w:bookmarkEnd w:id="1"/>
      <w:bookmarkEnd w:id="2"/>
      <w:r w:rsidR="00215789">
        <w:rPr>
          <w:rFonts w:ascii="Times New Roman" w:eastAsia="Calibri" w:hAnsi="Times New Roman" w:cs="Times New Roman"/>
          <w:color w:val="auto"/>
          <w:sz w:val="26"/>
          <w:szCs w:val="26"/>
        </w:rPr>
        <w:t>K</w:t>
      </w:r>
      <w:r w:rsidRPr="00AC1678">
        <w:rPr>
          <w:rFonts w:ascii="Times New Roman" w:eastAsia="Times New Roman" w:hAnsi="Times New Roman" w:cs="Times New Roman"/>
          <w:bCs w:val="0"/>
          <w:color w:val="auto"/>
          <w:sz w:val="26"/>
          <w:szCs w:val="26"/>
        </w:rPr>
        <w:t>hái niệm, thuật ngữ</w:t>
      </w:r>
      <w:bookmarkEnd w:id="3"/>
    </w:p>
    <w:p w:rsidR="00E23855" w:rsidRPr="00E23855" w:rsidRDefault="00E23855" w:rsidP="00E23855">
      <w:pPr>
        <w:widowControl w:val="0"/>
        <w:spacing w:before="120" w:after="120" w:line="240" w:lineRule="auto"/>
        <w:ind w:firstLine="720"/>
        <w:rPr>
          <w:rFonts w:eastAsia="Times New Roman" w:cs="Times New Roman"/>
          <w:noProof/>
          <w:sz w:val="26"/>
          <w:szCs w:val="26"/>
        </w:rPr>
      </w:pPr>
      <w:bookmarkStart w:id="4" w:name="_Toc523908588"/>
      <w:r>
        <w:rPr>
          <w:rFonts w:eastAsia="Times New Roman" w:cs="Times New Roman"/>
          <w:noProof/>
          <w:sz w:val="26"/>
          <w:szCs w:val="26"/>
        </w:rPr>
        <w:t xml:space="preserve">1. </w:t>
      </w:r>
      <w:r w:rsidRPr="00E23855">
        <w:rPr>
          <w:rFonts w:eastAsia="Times New Roman" w:cs="Times New Roman"/>
          <w:noProof/>
          <w:sz w:val="26"/>
          <w:szCs w:val="26"/>
        </w:rPr>
        <w:t xml:space="preserve">Chương trình đào tạo của một ngành học (Program) trình độ </w:t>
      </w:r>
      <w:r>
        <w:rPr>
          <w:rFonts w:eastAsia="Times New Roman" w:cs="Times New Roman"/>
          <w:noProof/>
          <w:sz w:val="26"/>
          <w:szCs w:val="26"/>
        </w:rPr>
        <w:t>đại học</w:t>
      </w:r>
      <w:r w:rsidRPr="00E23855">
        <w:rPr>
          <w:rFonts w:eastAsia="Times New Roman" w:cs="Times New Roman"/>
          <w:noProof/>
          <w:sz w:val="26"/>
          <w:szCs w:val="26"/>
        </w:rPr>
        <w:t xml:space="preserve"> bao gồm: mục tiêu, chuẩn kiến thức, kỹ năng, thái độ của người học cần đạt được sau khi tốt nghiệp; nội dung, phương pháp và hoạt động đào tạo; điều kiện cơ sở vật chất - kỹ thuật, cơ cấu tổ chức, chức năng, nhiệm vụ và các hoạt động học thuật của </w:t>
      </w:r>
      <w:r>
        <w:rPr>
          <w:rFonts w:eastAsia="Times New Roman" w:cs="Times New Roman"/>
          <w:noProof/>
          <w:sz w:val="26"/>
          <w:szCs w:val="26"/>
        </w:rPr>
        <w:t xml:space="preserve">khoa và các </w:t>
      </w:r>
      <w:r w:rsidRPr="00E23855">
        <w:rPr>
          <w:rFonts w:eastAsia="Times New Roman" w:cs="Times New Roman"/>
          <w:noProof/>
          <w:sz w:val="26"/>
          <w:szCs w:val="26"/>
        </w:rPr>
        <w:t xml:space="preserve">đơn vị </w:t>
      </w:r>
      <w:r>
        <w:rPr>
          <w:rFonts w:eastAsia="Times New Roman" w:cs="Times New Roman"/>
          <w:noProof/>
          <w:sz w:val="26"/>
          <w:szCs w:val="26"/>
        </w:rPr>
        <w:t xml:space="preserve">liên quan </w:t>
      </w:r>
      <w:r w:rsidRPr="00E23855">
        <w:rPr>
          <w:rFonts w:eastAsia="Times New Roman" w:cs="Times New Roman"/>
          <w:noProof/>
          <w:sz w:val="26"/>
          <w:szCs w:val="26"/>
        </w:rPr>
        <w:t>được giao nhiệm vụ triển khai đào tạo ngành học đó</w:t>
      </w:r>
      <w:r>
        <w:rPr>
          <w:rFonts w:eastAsia="Times New Roman" w:cs="Times New Roman"/>
          <w:noProof/>
          <w:sz w:val="26"/>
          <w:szCs w:val="26"/>
        </w:rPr>
        <w:t xml:space="preserve">. </w:t>
      </w:r>
      <w:r w:rsidRPr="00E23855">
        <w:rPr>
          <w:rFonts w:eastAsia="Times New Roman" w:cs="Times New Roman"/>
          <w:noProof/>
          <w:sz w:val="26"/>
          <w:szCs w:val="26"/>
        </w:rPr>
        <w:t xml:space="preserve"> </w:t>
      </w:r>
    </w:p>
    <w:p w:rsidR="00E23855" w:rsidRPr="00E23855" w:rsidRDefault="00E23855" w:rsidP="00E23855">
      <w:pPr>
        <w:widowControl w:val="0"/>
        <w:spacing w:before="120" w:after="120" w:line="240" w:lineRule="auto"/>
        <w:ind w:firstLine="720"/>
        <w:rPr>
          <w:rFonts w:eastAsia="Times New Roman" w:cs="Times New Roman"/>
          <w:noProof/>
          <w:sz w:val="26"/>
          <w:szCs w:val="26"/>
        </w:rPr>
      </w:pPr>
      <w:r>
        <w:rPr>
          <w:rFonts w:eastAsia="Times New Roman" w:cs="Times New Roman"/>
          <w:noProof/>
          <w:sz w:val="26"/>
          <w:szCs w:val="26"/>
        </w:rPr>
        <w:t xml:space="preserve">2. </w:t>
      </w:r>
      <w:r w:rsidRPr="00E23855">
        <w:rPr>
          <w:rFonts w:eastAsia="Times New Roman" w:cs="Times New Roman"/>
          <w:noProof/>
          <w:sz w:val="26"/>
          <w:szCs w:val="26"/>
        </w:rPr>
        <w:t xml:space="preserve">Chương trình dạy học (Curriculum) của một chương trình đào tạo </w:t>
      </w:r>
      <w:r w:rsidR="000135A9">
        <w:rPr>
          <w:rFonts w:eastAsia="Times New Roman" w:cs="Times New Roman"/>
          <w:noProof/>
          <w:sz w:val="26"/>
          <w:szCs w:val="26"/>
        </w:rPr>
        <w:t>trình độ đại học</w:t>
      </w:r>
      <w:r w:rsidRPr="00E23855">
        <w:rPr>
          <w:rFonts w:eastAsia="Times New Roman" w:cs="Times New Roman"/>
          <w:noProof/>
          <w:sz w:val="26"/>
          <w:szCs w:val="26"/>
        </w:rPr>
        <w:t xml:space="preserve"> bao gồm: mục tiêu chung, mục tiêu cụ thể và chuẩn đầu ra đối với ngành học và mỗi học phần; nội dung đào tạo, phương pháp đánh giá và thời lượng đối với ngành học và mỗi học phần.</w:t>
      </w:r>
    </w:p>
    <w:p w:rsidR="0046154E" w:rsidRDefault="00E23855" w:rsidP="00B47F2F">
      <w:pPr>
        <w:pStyle w:val="Heading1"/>
        <w:keepNext w:val="0"/>
        <w:keepLines w:val="0"/>
        <w:widowControl w:val="0"/>
        <w:spacing w:before="120" w:after="120" w:line="240" w:lineRule="auto"/>
        <w:ind w:firstLine="720"/>
        <w:jc w:val="both"/>
        <w:rPr>
          <w:b w:val="0"/>
          <w:color w:val="auto"/>
          <w:sz w:val="26"/>
          <w:szCs w:val="26"/>
          <w:lang w:val="nl-NL"/>
        </w:rPr>
      </w:pPr>
      <w:r>
        <w:rPr>
          <w:b w:val="0"/>
          <w:color w:val="auto"/>
          <w:sz w:val="26"/>
          <w:szCs w:val="26"/>
          <w:lang w:val="nl-NL"/>
        </w:rPr>
        <w:t xml:space="preserve">3. </w:t>
      </w:r>
      <w:r w:rsidR="00B47F2F">
        <w:rPr>
          <w:b w:val="0"/>
          <w:color w:val="auto"/>
          <w:sz w:val="26"/>
          <w:szCs w:val="26"/>
          <w:lang w:val="nl-NL"/>
        </w:rPr>
        <w:t xml:space="preserve">Khối ngành: </w:t>
      </w:r>
      <w:r w:rsidR="006E7223">
        <w:rPr>
          <w:b w:val="0"/>
          <w:color w:val="auto"/>
          <w:sz w:val="26"/>
          <w:szCs w:val="26"/>
          <w:lang w:val="nl-NL"/>
        </w:rPr>
        <w:t xml:space="preserve">mỗi ngành đào tạo thuộc một khối ngành </w:t>
      </w:r>
      <w:r w:rsidR="00B47F2F">
        <w:rPr>
          <w:b w:val="0"/>
          <w:color w:val="auto"/>
          <w:sz w:val="26"/>
          <w:szCs w:val="26"/>
          <w:lang w:val="nl-NL"/>
        </w:rPr>
        <w:t xml:space="preserve">theo quy định tại Thông tư </w:t>
      </w:r>
      <w:r w:rsidR="00BB3DBB" w:rsidRPr="00BB3DBB">
        <w:rPr>
          <w:b w:val="0"/>
          <w:color w:val="auto"/>
          <w:sz w:val="26"/>
          <w:szCs w:val="26"/>
          <w:lang w:val="nl-NL"/>
        </w:rPr>
        <w:t>06/2018/TT-BGDĐT ngày 28 tháng 02 năm 2018 của Bộ trưởng Bộ Giáo dục và Đào tạo</w:t>
      </w:r>
      <w:r w:rsidR="006E7223">
        <w:rPr>
          <w:b w:val="0"/>
          <w:color w:val="auto"/>
          <w:sz w:val="26"/>
          <w:szCs w:val="26"/>
          <w:lang w:val="nl-NL"/>
        </w:rPr>
        <w:t xml:space="preserve">. Hạn </w:t>
      </w:r>
      <w:r w:rsidR="0046154E">
        <w:rPr>
          <w:b w:val="0"/>
          <w:color w:val="auto"/>
          <w:sz w:val="26"/>
          <w:szCs w:val="26"/>
          <w:lang w:val="nl-NL"/>
        </w:rPr>
        <w:t xml:space="preserve">chế phạm vi lĩnh vực đào tạo của </w:t>
      </w:r>
      <w:r w:rsidR="00215789">
        <w:rPr>
          <w:b w:val="0"/>
          <w:color w:val="auto"/>
          <w:sz w:val="26"/>
          <w:szCs w:val="26"/>
          <w:lang w:val="nl-NL"/>
        </w:rPr>
        <w:t xml:space="preserve">Nhà </w:t>
      </w:r>
      <w:r w:rsidR="0046154E">
        <w:rPr>
          <w:b w:val="0"/>
          <w:color w:val="auto"/>
          <w:sz w:val="26"/>
          <w:szCs w:val="26"/>
          <w:lang w:val="nl-NL"/>
        </w:rPr>
        <w:t xml:space="preserve">trường, </w:t>
      </w:r>
      <w:r w:rsidR="006E7223">
        <w:rPr>
          <w:b w:val="0"/>
          <w:color w:val="auto"/>
          <w:sz w:val="26"/>
          <w:szCs w:val="26"/>
          <w:lang w:val="nl-NL"/>
        </w:rPr>
        <w:t>mỗi ngành thuộc một trong các khối sau đây</w:t>
      </w:r>
      <w:r w:rsidR="0046154E">
        <w:rPr>
          <w:b w:val="0"/>
          <w:color w:val="auto"/>
          <w:sz w:val="26"/>
          <w:szCs w:val="26"/>
          <w:lang w:val="nl-NL"/>
        </w:rPr>
        <w:t>:</w:t>
      </w:r>
    </w:p>
    <w:p w:rsidR="0046154E" w:rsidRDefault="0046154E" w:rsidP="00B47F2F">
      <w:pPr>
        <w:pStyle w:val="Heading1"/>
        <w:keepNext w:val="0"/>
        <w:keepLines w:val="0"/>
        <w:widowControl w:val="0"/>
        <w:spacing w:before="120" w:after="120" w:line="240" w:lineRule="auto"/>
        <w:ind w:firstLine="720"/>
        <w:jc w:val="both"/>
        <w:rPr>
          <w:b w:val="0"/>
          <w:color w:val="auto"/>
          <w:sz w:val="26"/>
          <w:szCs w:val="26"/>
          <w:lang w:val="nl-NL"/>
        </w:rPr>
      </w:pPr>
      <w:r>
        <w:rPr>
          <w:b w:val="0"/>
          <w:color w:val="auto"/>
          <w:sz w:val="26"/>
          <w:szCs w:val="26"/>
          <w:lang w:val="nl-NL"/>
        </w:rPr>
        <w:t>Khối I: các ngành thuộc lĩnh vực đào tạo giáo viên và khoa học giáo dục</w:t>
      </w:r>
    </w:p>
    <w:p w:rsidR="0046154E" w:rsidRDefault="0046154E" w:rsidP="00B47F2F">
      <w:pPr>
        <w:pStyle w:val="Heading1"/>
        <w:keepNext w:val="0"/>
        <w:keepLines w:val="0"/>
        <w:widowControl w:val="0"/>
        <w:spacing w:before="120" w:after="120" w:line="240" w:lineRule="auto"/>
        <w:ind w:firstLine="720"/>
        <w:jc w:val="both"/>
        <w:rPr>
          <w:b w:val="0"/>
          <w:color w:val="auto"/>
          <w:sz w:val="26"/>
          <w:szCs w:val="26"/>
          <w:lang w:val="nl-NL"/>
        </w:rPr>
      </w:pPr>
      <w:r>
        <w:rPr>
          <w:b w:val="0"/>
          <w:color w:val="auto"/>
          <w:sz w:val="26"/>
          <w:szCs w:val="26"/>
          <w:lang w:val="nl-NL"/>
        </w:rPr>
        <w:t>Khối III: các ngành thuộc lĩnh vực kinh doanh</w:t>
      </w:r>
      <w:r w:rsidR="00101F5A">
        <w:rPr>
          <w:b w:val="0"/>
          <w:color w:val="auto"/>
          <w:sz w:val="26"/>
          <w:szCs w:val="26"/>
          <w:lang w:val="nl-NL"/>
        </w:rPr>
        <w:t xml:space="preserve">, </w:t>
      </w:r>
      <w:r>
        <w:rPr>
          <w:b w:val="0"/>
          <w:color w:val="auto"/>
          <w:sz w:val="26"/>
          <w:szCs w:val="26"/>
          <w:lang w:val="nl-NL"/>
        </w:rPr>
        <w:t>quản lý và pháp luật</w:t>
      </w:r>
    </w:p>
    <w:p w:rsidR="0046154E" w:rsidRDefault="0046154E" w:rsidP="00B47F2F">
      <w:pPr>
        <w:pStyle w:val="Heading1"/>
        <w:keepNext w:val="0"/>
        <w:keepLines w:val="0"/>
        <w:widowControl w:val="0"/>
        <w:spacing w:before="120" w:after="120" w:line="240" w:lineRule="auto"/>
        <w:ind w:firstLine="720"/>
        <w:jc w:val="both"/>
        <w:rPr>
          <w:b w:val="0"/>
          <w:color w:val="auto"/>
          <w:sz w:val="26"/>
          <w:szCs w:val="26"/>
          <w:lang w:val="nl-NL"/>
        </w:rPr>
      </w:pPr>
      <w:r>
        <w:rPr>
          <w:b w:val="0"/>
          <w:color w:val="auto"/>
          <w:sz w:val="26"/>
          <w:szCs w:val="26"/>
          <w:lang w:val="nl-NL"/>
        </w:rPr>
        <w:t>Khối IV: các ngành thuộc lĩnh vực khoa học tự nhiên</w:t>
      </w:r>
    </w:p>
    <w:p w:rsidR="00215789" w:rsidRDefault="0046154E" w:rsidP="00B47F2F">
      <w:pPr>
        <w:pStyle w:val="Heading1"/>
        <w:keepNext w:val="0"/>
        <w:keepLines w:val="0"/>
        <w:widowControl w:val="0"/>
        <w:spacing w:before="120" w:after="120" w:line="240" w:lineRule="auto"/>
        <w:ind w:firstLine="720"/>
        <w:jc w:val="both"/>
        <w:rPr>
          <w:b w:val="0"/>
          <w:color w:val="auto"/>
          <w:sz w:val="26"/>
          <w:szCs w:val="26"/>
          <w:lang w:val="nl-NL"/>
        </w:rPr>
      </w:pPr>
      <w:r>
        <w:rPr>
          <w:b w:val="0"/>
          <w:color w:val="auto"/>
          <w:sz w:val="26"/>
          <w:szCs w:val="26"/>
          <w:lang w:val="nl-NL"/>
        </w:rPr>
        <w:t xml:space="preserve">Khối V: các ngành thuộc lĩnh vực Toán, CNTT, Kỹ thuật và Công nghệ. </w:t>
      </w:r>
    </w:p>
    <w:p w:rsidR="0046154E" w:rsidRDefault="00215789" w:rsidP="00B47F2F">
      <w:pPr>
        <w:pStyle w:val="Heading1"/>
        <w:keepNext w:val="0"/>
        <w:keepLines w:val="0"/>
        <w:widowControl w:val="0"/>
        <w:spacing w:before="120" w:after="120" w:line="240" w:lineRule="auto"/>
        <w:ind w:firstLine="720"/>
        <w:jc w:val="both"/>
        <w:rPr>
          <w:b w:val="0"/>
          <w:color w:val="auto"/>
          <w:sz w:val="26"/>
          <w:szCs w:val="26"/>
          <w:lang w:val="nl-NL"/>
        </w:rPr>
      </w:pPr>
      <w:r>
        <w:rPr>
          <w:b w:val="0"/>
          <w:color w:val="auto"/>
          <w:sz w:val="26"/>
          <w:szCs w:val="26"/>
          <w:lang w:val="nl-NL"/>
        </w:rPr>
        <w:t xml:space="preserve">Khối V+: các ngành đào tạo cấp bằng Kỹ sư. </w:t>
      </w:r>
      <w:r w:rsidR="0046154E">
        <w:rPr>
          <w:b w:val="0"/>
          <w:color w:val="auto"/>
          <w:sz w:val="26"/>
          <w:szCs w:val="26"/>
          <w:lang w:val="nl-NL"/>
        </w:rPr>
        <w:t xml:space="preserve"> </w:t>
      </w:r>
    </w:p>
    <w:p w:rsidR="001B75C3" w:rsidRDefault="0046154E" w:rsidP="00B47F2F">
      <w:pPr>
        <w:pStyle w:val="Heading1"/>
        <w:keepNext w:val="0"/>
        <w:keepLines w:val="0"/>
        <w:widowControl w:val="0"/>
        <w:spacing w:before="120" w:after="120" w:line="240" w:lineRule="auto"/>
        <w:ind w:firstLine="720"/>
        <w:jc w:val="both"/>
        <w:rPr>
          <w:b w:val="0"/>
          <w:color w:val="auto"/>
          <w:sz w:val="26"/>
          <w:szCs w:val="26"/>
          <w:lang w:val="nl-NL"/>
        </w:rPr>
      </w:pPr>
      <w:r>
        <w:rPr>
          <w:b w:val="0"/>
          <w:color w:val="auto"/>
          <w:sz w:val="26"/>
          <w:szCs w:val="26"/>
          <w:lang w:val="nl-NL"/>
        </w:rPr>
        <w:t>Khối VII: các ngành thuộc lĩnh vực khoa học xã hội, nhân văn, du lịch, môi trường.</w:t>
      </w:r>
      <w:r w:rsidR="001B75C3" w:rsidRPr="0013779D">
        <w:rPr>
          <w:b w:val="0"/>
          <w:color w:val="auto"/>
          <w:sz w:val="26"/>
          <w:szCs w:val="26"/>
          <w:lang w:val="nl-NL"/>
        </w:rPr>
        <w:t xml:space="preserve"> </w:t>
      </w:r>
    </w:p>
    <w:p w:rsidR="001B75C3" w:rsidRPr="00AC1678" w:rsidRDefault="001B75C3" w:rsidP="00091B8C">
      <w:pPr>
        <w:pStyle w:val="Heading1"/>
        <w:keepNext w:val="0"/>
        <w:keepLines w:val="0"/>
        <w:widowControl w:val="0"/>
        <w:spacing w:before="120" w:after="120" w:line="240" w:lineRule="auto"/>
        <w:jc w:val="both"/>
        <w:rPr>
          <w:rFonts w:ascii="Times New Roman" w:eastAsia="Times New Roman" w:hAnsi="Times New Roman" w:cs="Times New Roman"/>
          <w:color w:val="auto"/>
          <w:sz w:val="26"/>
          <w:szCs w:val="26"/>
          <w:lang w:val="nl-NL"/>
        </w:rPr>
      </w:pPr>
      <w:r w:rsidRPr="0013779D">
        <w:rPr>
          <w:rFonts w:ascii="Times New Roman" w:hAnsi="Times New Roman" w:cs="Times New Roman"/>
          <w:color w:val="auto"/>
          <w:sz w:val="26"/>
          <w:szCs w:val="26"/>
          <w:lang w:val="nl-NL"/>
        </w:rPr>
        <w:t xml:space="preserve">Điều </w:t>
      </w:r>
      <w:r w:rsidR="0071411B">
        <w:rPr>
          <w:rFonts w:ascii="Times New Roman" w:hAnsi="Times New Roman" w:cs="Times New Roman"/>
          <w:color w:val="auto"/>
          <w:sz w:val="26"/>
          <w:szCs w:val="26"/>
          <w:lang w:val="nl-NL"/>
        </w:rPr>
        <w:t xml:space="preserve">3. </w:t>
      </w:r>
      <w:r w:rsidR="0037541A">
        <w:rPr>
          <w:rFonts w:ascii="Times New Roman" w:hAnsi="Times New Roman" w:cs="Times New Roman"/>
          <w:color w:val="auto"/>
          <w:sz w:val="26"/>
          <w:szCs w:val="26"/>
          <w:lang w:val="nl-NL"/>
        </w:rPr>
        <w:t xml:space="preserve">Các thành phần </w:t>
      </w:r>
      <w:r w:rsidRPr="0013779D">
        <w:rPr>
          <w:rFonts w:ascii="Times New Roman" w:hAnsi="Times New Roman" w:cs="Times New Roman"/>
          <w:color w:val="auto"/>
          <w:sz w:val="26"/>
          <w:szCs w:val="26"/>
          <w:lang w:val="nl-NL"/>
        </w:rPr>
        <w:t>của chương trình đào tạo</w:t>
      </w:r>
      <w:bookmarkEnd w:id="4"/>
      <w:r w:rsidRPr="0013779D">
        <w:rPr>
          <w:rFonts w:ascii="Times New Roman" w:hAnsi="Times New Roman" w:cs="Times New Roman"/>
          <w:color w:val="auto"/>
          <w:sz w:val="26"/>
          <w:szCs w:val="26"/>
          <w:lang w:val="nl-NL"/>
        </w:rPr>
        <w:t xml:space="preserve"> </w:t>
      </w:r>
    </w:p>
    <w:p w:rsidR="000C036A" w:rsidRDefault="0071411B" w:rsidP="00091B8C">
      <w:pPr>
        <w:widowControl w:val="0"/>
        <w:tabs>
          <w:tab w:val="num" w:pos="1440"/>
        </w:tabs>
        <w:spacing w:before="120" w:after="120" w:line="240" w:lineRule="auto"/>
        <w:ind w:firstLine="720"/>
        <w:rPr>
          <w:rFonts w:cs="Times New Roman"/>
          <w:color w:val="000000"/>
          <w:sz w:val="26"/>
          <w:szCs w:val="26"/>
          <w:lang w:val="nl-NL"/>
        </w:rPr>
      </w:pPr>
      <w:r>
        <w:rPr>
          <w:rFonts w:cs="Times New Roman"/>
          <w:color w:val="000000"/>
          <w:sz w:val="26"/>
          <w:szCs w:val="26"/>
          <w:lang w:val="nl-NL"/>
        </w:rPr>
        <w:t xml:space="preserve">Chương trình đào tạo </w:t>
      </w:r>
      <w:r w:rsidR="000135A9">
        <w:rPr>
          <w:rFonts w:cs="Times New Roman"/>
          <w:color w:val="000000"/>
          <w:sz w:val="26"/>
          <w:szCs w:val="26"/>
          <w:lang w:val="nl-NL"/>
        </w:rPr>
        <w:t xml:space="preserve">của một ngành học bao </w:t>
      </w:r>
      <w:r w:rsidR="005C5520">
        <w:rPr>
          <w:rFonts w:cs="Times New Roman"/>
          <w:color w:val="000000"/>
          <w:sz w:val="26"/>
          <w:szCs w:val="26"/>
          <w:lang w:val="nl-NL"/>
        </w:rPr>
        <w:t>gồm</w:t>
      </w:r>
      <w:r w:rsidR="000C036A">
        <w:rPr>
          <w:rFonts w:cs="Times New Roman"/>
          <w:color w:val="000000"/>
          <w:sz w:val="26"/>
          <w:szCs w:val="26"/>
          <w:lang w:val="nl-NL"/>
        </w:rPr>
        <w:t xml:space="preserve"> 1</w:t>
      </w:r>
      <w:r w:rsidR="00E23855">
        <w:rPr>
          <w:rFonts w:cs="Times New Roman"/>
          <w:color w:val="000000"/>
          <w:sz w:val="26"/>
          <w:szCs w:val="26"/>
          <w:lang w:val="nl-NL"/>
        </w:rPr>
        <w:t>0</w:t>
      </w:r>
      <w:r w:rsidR="000C036A">
        <w:rPr>
          <w:rFonts w:cs="Times New Roman"/>
          <w:color w:val="000000"/>
          <w:sz w:val="26"/>
          <w:szCs w:val="26"/>
          <w:lang w:val="nl-NL"/>
        </w:rPr>
        <w:t xml:space="preserve"> thành phần theo thứ tự như sau:</w:t>
      </w:r>
    </w:p>
    <w:p w:rsidR="000C036A" w:rsidRDefault="000C036A" w:rsidP="00091B8C">
      <w:pPr>
        <w:widowControl w:val="0"/>
        <w:tabs>
          <w:tab w:val="num" w:pos="1440"/>
        </w:tabs>
        <w:spacing w:before="120" w:after="120" w:line="240" w:lineRule="auto"/>
        <w:ind w:firstLine="720"/>
        <w:rPr>
          <w:rFonts w:cs="Times New Roman"/>
          <w:color w:val="000000"/>
          <w:sz w:val="26"/>
          <w:szCs w:val="26"/>
          <w:lang w:val="nl-NL"/>
        </w:rPr>
      </w:pPr>
      <w:r>
        <w:rPr>
          <w:rFonts w:cs="Times New Roman"/>
          <w:color w:val="000000"/>
          <w:sz w:val="26"/>
          <w:szCs w:val="26"/>
          <w:lang w:val="nl-NL"/>
        </w:rPr>
        <w:t xml:space="preserve">1. Mục tiêu đào tạo: lý do tồn tại của chương trình, mô tả những gì sinh viên có thể làm được, đạt được trong tương lai gần sau khi tốt nghiệp. Mục tiêu đào tạo gồm </w:t>
      </w:r>
      <w:r>
        <w:rPr>
          <w:rFonts w:cs="Times New Roman"/>
          <w:color w:val="000000"/>
          <w:sz w:val="26"/>
          <w:szCs w:val="26"/>
          <w:lang w:val="nl-NL"/>
        </w:rPr>
        <w:lastRenderedPageBreak/>
        <w:t>mục tiêu chung và mục tiêu cụ thể. Mục tiêu cụ thể gồm: kiến thức và lập luận ngành, kỹ năng và phẩm chất cá nhân, phẩm chất nghề nghiệp; kỹ năng làm việc nhóm và giao tiếp; năng lực thực hành nghề nghiệp.</w:t>
      </w:r>
    </w:p>
    <w:p w:rsidR="000C036A" w:rsidRDefault="000C036A" w:rsidP="00091B8C">
      <w:pPr>
        <w:widowControl w:val="0"/>
        <w:tabs>
          <w:tab w:val="num" w:pos="1440"/>
        </w:tabs>
        <w:spacing w:before="120" w:after="120" w:line="240" w:lineRule="auto"/>
        <w:ind w:firstLine="720"/>
        <w:rPr>
          <w:rFonts w:eastAsia="Times New Roman" w:cs="Times New Roman"/>
          <w:sz w:val="26"/>
          <w:szCs w:val="26"/>
          <w:lang w:val="nl-NL"/>
        </w:rPr>
      </w:pPr>
      <w:r>
        <w:rPr>
          <w:rFonts w:cs="Times New Roman"/>
          <w:color w:val="000000"/>
          <w:sz w:val="26"/>
          <w:szCs w:val="26"/>
          <w:lang w:val="nl-NL"/>
        </w:rPr>
        <w:t xml:space="preserve">2. Chuẩn đầu ra: </w:t>
      </w:r>
      <w:r w:rsidRPr="00AC1678">
        <w:rPr>
          <w:rFonts w:eastAsia="Times New Roman" w:cs="Times New Roman"/>
          <w:sz w:val="26"/>
          <w:szCs w:val="26"/>
          <w:lang w:val="nl-NL"/>
        </w:rPr>
        <w:t xml:space="preserve">là yêu cầu tổi thiểu về kiến thức , kỹ năng, thái độ, năng lực tự chủ và trách nhiệm nghề nghiệp mà người học đạt được sau khi hoàn thành chương trình đào tạo, được cơ sở đào tạo cam kết với người học, xã hội và công bố công khai cùng với các điều kiện đảm bảo </w:t>
      </w:r>
      <w:r w:rsidR="000135A9">
        <w:rPr>
          <w:rFonts w:eastAsia="Times New Roman" w:cs="Times New Roman"/>
          <w:sz w:val="26"/>
          <w:szCs w:val="26"/>
          <w:lang w:val="nl-NL"/>
        </w:rPr>
        <w:t>chất lượng</w:t>
      </w:r>
      <w:r w:rsidRPr="00AC1678">
        <w:rPr>
          <w:rFonts w:eastAsia="Times New Roman" w:cs="Times New Roman"/>
          <w:sz w:val="26"/>
          <w:szCs w:val="26"/>
          <w:lang w:val="nl-NL"/>
        </w:rPr>
        <w:t>.</w:t>
      </w:r>
      <w:r>
        <w:rPr>
          <w:rFonts w:eastAsia="Times New Roman" w:cs="Times New Roman"/>
          <w:sz w:val="26"/>
          <w:szCs w:val="26"/>
          <w:lang w:val="nl-NL"/>
        </w:rPr>
        <w:t xml:space="preserve"> Chuẩn đầu ra có chủ đề chuẩn đầu ra và mức năng lực để đo lường, đánh giá. </w:t>
      </w:r>
    </w:p>
    <w:p w:rsidR="000C036A" w:rsidRDefault="000C036A" w:rsidP="00091B8C">
      <w:pPr>
        <w:widowControl w:val="0"/>
        <w:tabs>
          <w:tab w:val="num" w:pos="1440"/>
        </w:tabs>
        <w:spacing w:before="120" w:after="120" w:line="240" w:lineRule="auto"/>
        <w:ind w:firstLine="720"/>
        <w:rPr>
          <w:rFonts w:eastAsia="Times New Roman" w:cs="Times New Roman"/>
          <w:sz w:val="26"/>
          <w:szCs w:val="26"/>
          <w:lang w:val="nl-NL"/>
        </w:rPr>
      </w:pPr>
      <w:r>
        <w:rPr>
          <w:rFonts w:eastAsia="Times New Roman" w:cs="Times New Roman"/>
          <w:sz w:val="26"/>
          <w:szCs w:val="26"/>
          <w:lang w:val="nl-NL"/>
        </w:rPr>
        <w:t>3. Thời gian đào tạo và khối lượng kiến thức toàn khóa: thời gian đào tạo là thời gian thiết kế để sinh viên hoàn thành chương trình đào tạo trong trường hợp bình thường; khối lượng kiến thức toàn khóa là khối lượng kiến thức tối thiểu sinh viên phải tích lũy để được công nhận tốt nghiệp và khối lượng kiến thức này phải đảm bảo yêu cầu về các học phần bắt buộc.</w:t>
      </w:r>
    </w:p>
    <w:p w:rsidR="000C036A" w:rsidRDefault="000C036A" w:rsidP="00091B8C">
      <w:pPr>
        <w:widowControl w:val="0"/>
        <w:tabs>
          <w:tab w:val="num" w:pos="1440"/>
        </w:tabs>
        <w:spacing w:before="120" w:after="120" w:line="240" w:lineRule="auto"/>
        <w:ind w:firstLine="720"/>
        <w:rPr>
          <w:rFonts w:eastAsia="Times New Roman" w:cs="Times New Roman"/>
          <w:sz w:val="26"/>
          <w:szCs w:val="26"/>
          <w:lang w:val="nl-NL"/>
        </w:rPr>
      </w:pPr>
      <w:r>
        <w:rPr>
          <w:rFonts w:eastAsia="Times New Roman" w:cs="Times New Roman"/>
          <w:sz w:val="26"/>
          <w:szCs w:val="26"/>
          <w:lang w:val="nl-NL"/>
        </w:rPr>
        <w:t xml:space="preserve">4. Đối tượng tuyển sinh: là </w:t>
      </w:r>
      <w:r w:rsidR="00D54AC6">
        <w:rPr>
          <w:rFonts w:eastAsia="Times New Roman" w:cs="Times New Roman"/>
          <w:sz w:val="26"/>
          <w:szCs w:val="26"/>
          <w:lang w:val="nl-NL"/>
        </w:rPr>
        <w:t>đối tượng được đăng ký tuyển</w:t>
      </w:r>
      <w:r w:rsidR="003509E2">
        <w:rPr>
          <w:rFonts w:eastAsia="Times New Roman" w:cs="Times New Roman"/>
          <w:sz w:val="26"/>
          <w:szCs w:val="26"/>
          <w:lang w:val="nl-NL"/>
        </w:rPr>
        <w:t xml:space="preserve"> sinh</w:t>
      </w:r>
      <w:r w:rsidR="00D54AC6">
        <w:rPr>
          <w:rFonts w:eastAsia="Times New Roman" w:cs="Times New Roman"/>
          <w:sz w:val="26"/>
          <w:szCs w:val="26"/>
          <w:lang w:val="nl-NL"/>
        </w:rPr>
        <w:t xml:space="preserve"> vào ngành đào tạo của trường</w:t>
      </w:r>
      <w:r>
        <w:rPr>
          <w:rFonts w:eastAsia="Times New Roman" w:cs="Times New Roman"/>
          <w:sz w:val="26"/>
          <w:szCs w:val="26"/>
          <w:lang w:val="nl-NL"/>
        </w:rPr>
        <w:t xml:space="preserve">. </w:t>
      </w:r>
    </w:p>
    <w:p w:rsidR="000C036A" w:rsidRDefault="000C036A" w:rsidP="00091B8C">
      <w:pPr>
        <w:widowControl w:val="0"/>
        <w:tabs>
          <w:tab w:val="num" w:pos="1440"/>
        </w:tabs>
        <w:spacing w:before="120" w:after="120" w:line="240" w:lineRule="auto"/>
        <w:ind w:firstLine="720"/>
        <w:rPr>
          <w:rFonts w:eastAsia="Times New Roman" w:cs="Times New Roman"/>
          <w:sz w:val="26"/>
          <w:szCs w:val="26"/>
          <w:lang w:val="nl-NL"/>
        </w:rPr>
      </w:pPr>
      <w:r>
        <w:rPr>
          <w:rFonts w:eastAsia="Times New Roman" w:cs="Times New Roman"/>
          <w:sz w:val="26"/>
          <w:szCs w:val="26"/>
          <w:lang w:val="nl-NL"/>
        </w:rPr>
        <w:t>5. Quy trình đào tạo, điều kiện tốt nghiệp: quy trình đào tạo theo hệ thống tín chỉ; điều kiện tốt nghiệp ngoài hoàn thành chương trình đào tạo yêu cầu phải đạt các môn điều kiện nào, mức chuẩn n</w:t>
      </w:r>
      <w:r w:rsidR="00F4622C">
        <w:rPr>
          <w:rFonts w:eastAsia="Times New Roman" w:cs="Times New Roman"/>
          <w:sz w:val="26"/>
          <w:szCs w:val="26"/>
          <w:lang w:val="nl-NL"/>
        </w:rPr>
        <w:t>goại ngữ, mức chuẩn tin học</w:t>
      </w:r>
      <w:r>
        <w:rPr>
          <w:rFonts w:eastAsia="Times New Roman" w:cs="Times New Roman"/>
          <w:sz w:val="26"/>
          <w:szCs w:val="26"/>
          <w:lang w:val="nl-NL"/>
        </w:rPr>
        <w:t>.</w:t>
      </w:r>
    </w:p>
    <w:p w:rsidR="00F4622C" w:rsidRDefault="00F4622C" w:rsidP="00091B8C">
      <w:pPr>
        <w:widowControl w:val="0"/>
        <w:tabs>
          <w:tab w:val="num" w:pos="1440"/>
        </w:tabs>
        <w:spacing w:before="120" w:after="120" w:line="240" w:lineRule="auto"/>
        <w:ind w:firstLine="720"/>
        <w:rPr>
          <w:rFonts w:eastAsia="Times New Roman" w:cs="Times New Roman"/>
          <w:sz w:val="26"/>
          <w:szCs w:val="26"/>
          <w:lang w:val="nl-NL"/>
        </w:rPr>
      </w:pPr>
      <w:r>
        <w:rPr>
          <w:rFonts w:eastAsia="Times New Roman" w:cs="Times New Roman"/>
          <w:sz w:val="26"/>
          <w:szCs w:val="26"/>
          <w:lang w:val="nl-NL"/>
        </w:rPr>
        <w:t>6. Cách thức đánh giá, thang điểm: cách đánh giá cho đa phần các học phần và một số học phần khác, thang điểm phù hợp với phương thức đào tạo được lựa chọn.</w:t>
      </w:r>
    </w:p>
    <w:p w:rsidR="0037541A" w:rsidRDefault="00F4622C" w:rsidP="00091B8C">
      <w:pPr>
        <w:widowControl w:val="0"/>
        <w:tabs>
          <w:tab w:val="num" w:pos="1440"/>
        </w:tabs>
        <w:spacing w:before="120" w:after="120" w:line="240" w:lineRule="auto"/>
        <w:ind w:firstLine="720"/>
        <w:rPr>
          <w:rFonts w:eastAsia="Times New Roman" w:cs="Times New Roman"/>
          <w:sz w:val="26"/>
          <w:szCs w:val="26"/>
          <w:lang w:val="nl-NL"/>
        </w:rPr>
      </w:pPr>
      <w:r>
        <w:rPr>
          <w:rFonts w:eastAsia="Times New Roman" w:cs="Times New Roman"/>
          <w:sz w:val="26"/>
          <w:szCs w:val="26"/>
          <w:lang w:val="nl-NL"/>
        </w:rPr>
        <w:t xml:space="preserve">7. Nội dung chương trình: bao gồm các học phần của chương trình đào tạo và các thông tin kèm theo mỗi học phần để triển khai tổ chức giảng dạy, quản lý như số tín chỉ, học kỳ, số tiết lý thuyết, bài tập, thảo luận, thí nghiệm, thực hành; </w:t>
      </w:r>
      <w:r w:rsidR="00981A4D">
        <w:rPr>
          <w:rFonts w:eastAsia="Times New Roman" w:cs="Times New Roman"/>
          <w:sz w:val="26"/>
          <w:szCs w:val="26"/>
          <w:lang w:val="nl-NL"/>
        </w:rPr>
        <w:t>giờ tự học, học phần học trước, khoa quản lý học phần, việc thực hiện bài tập lớn nếu có</w:t>
      </w:r>
      <w:r w:rsidR="0037541A">
        <w:rPr>
          <w:rFonts w:eastAsia="Times New Roman" w:cs="Times New Roman"/>
          <w:sz w:val="26"/>
          <w:szCs w:val="26"/>
          <w:lang w:val="nl-NL"/>
        </w:rPr>
        <w:t>. Cấu trúc</w:t>
      </w:r>
      <w:r w:rsidR="003509E2">
        <w:rPr>
          <w:rFonts w:eastAsia="Times New Roman" w:cs="Times New Roman"/>
          <w:sz w:val="26"/>
          <w:szCs w:val="26"/>
          <w:lang w:val="nl-NL"/>
        </w:rPr>
        <w:t>, b</w:t>
      </w:r>
      <w:r w:rsidR="0037541A">
        <w:rPr>
          <w:rFonts w:eastAsia="Times New Roman" w:cs="Times New Roman"/>
          <w:sz w:val="26"/>
          <w:szCs w:val="26"/>
          <w:lang w:val="nl-NL"/>
        </w:rPr>
        <w:t>ố cục về mặt nội dung</w:t>
      </w:r>
      <w:r w:rsidR="003509E2">
        <w:rPr>
          <w:rFonts w:eastAsia="Times New Roman" w:cs="Times New Roman"/>
          <w:sz w:val="26"/>
          <w:szCs w:val="26"/>
          <w:lang w:val="nl-NL"/>
        </w:rPr>
        <w:t>;</w:t>
      </w:r>
      <w:r w:rsidR="0037541A">
        <w:rPr>
          <w:rFonts w:eastAsia="Times New Roman" w:cs="Times New Roman"/>
          <w:sz w:val="26"/>
          <w:szCs w:val="26"/>
          <w:lang w:val="nl-NL"/>
        </w:rPr>
        <w:t xml:space="preserve"> </w:t>
      </w:r>
      <w:r w:rsidR="003509E2">
        <w:rPr>
          <w:rFonts w:eastAsia="Times New Roman" w:cs="Times New Roman"/>
          <w:sz w:val="26"/>
          <w:szCs w:val="26"/>
          <w:lang w:val="nl-NL"/>
        </w:rPr>
        <w:t xml:space="preserve">thời lượng </w:t>
      </w:r>
      <w:r w:rsidR="0037541A">
        <w:rPr>
          <w:rFonts w:eastAsia="Times New Roman" w:cs="Times New Roman"/>
          <w:sz w:val="26"/>
          <w:szCs w:val="26"/>
          <w:lang w:val="nl-NL"/>
        </w:rPr>
        <w:t xml:space="preserve">các khối kiến thức trong chương trình đào tạo được quy định tại Điều </w:t>
      </w:r>
      <w:r w:rsidR="003509E2">
        <w:rPr>
          <w:rFonts w:eastAsia="Times New Roman" w:cs="Times New Roman"/>
          <w:sz w:val="26"/>
          <w:szCs w:val="26"/>
          <w:lang w:val="nl-NL"/>
        </w:rPr>
        <w:t xml:space="preserve">7 của quy định này. </w:t>
      </w:r>
    </w:p>
    <w:p w:rsidR="000135A9" w:rsidRDefault="000135A9" w:rsidP="00091B8C">
      <w:pPr>
        <w:widowControl w:val="0"/>
        <w:tabs>
          <w:tab w:val="num" w:pos="1440"/>
        </w:tabs>
        <w:spacing w:before="120" w:after="120" w:line="240" w:lineRule="auto"/>
        <w:ind w:firstLine="720"/>
        <w:rPr>
          <w:rFonts w:eastAsia="Times New Roman" w:cs="Times New Roman"/>
          <w:sz w:val="26"/>
          <w:szCs w:val="26"/>
          <w:lang w:val="nl-NL"/>
        </w:rPr>
      </w:pPr>
      <w:r w:rsidRPr="00BC0774">
        <w:rPr>
          <w:rFonts w:eastAsia="Times New Roman" w:cs="Times New Roman"/>
          <w:sz w:val="26"/>
          <w:szCs w:val="26"/>
          <w:lang w:val="nl-NL"/>
        </w:rPr>
        <w:t xml:space="preserve">8. Phương pháp đào tạo và kế hoạch giảng dạy dự kiến: Phương pháp đào tạo  thực hiện bằng cách phối hợp các hình thức học tập lý thuyết kết hợp thực hành, thực tế, tự học, tự nghiên cứu, coi trọng việc phát triển năng lực ứng dụng, giải quyết những vấn đề chuyên môn trong điều kiện làm việc thay đổi, chịu trách nhiệm cá nhân và trách nhiệm đối với nhóm. Kế hoạch giảng dạy là phân phối giảng dạy dự kiến cho từng học kỳ của khóa học, thể hiện sự tương quan với các </w:t>
      </w:r>
      <w:r w:rsidR="00BC0774">
        <w:rPr>
          <w:rFonts w:eastAsia="Times New Roman" w:cs="Times New Roman"/>
          <w:sz w:val="26"/>
          <w:szCs w:val="26"/>
          <w:lang w:val="nl-NL"/>
        </w:rPr>
        <w:t>chuẩn đầu ra</w:t>
      </w:r>
      <w:r w:rsidRPr="00BC0774">
        <w:rPr>
          <w:rFonts w:eastAsia="Times New Roman" w:cs="Times New Roman"/>
          <w:sz w:val="26"/>
          <w:szCs w:val="26"/>
          <w:lang w:val="nl-NL"/>
        </w:rPr>
        <w:t xml:space="preserve"> của chương trình.</w:t>
      </w:r>
    </w:p>
    <w:p w:rsidR="005C5520" w:rsidRDefault="0037541A" w:rsidP="00091B8C">
      <w:pPr>
        <w:widowControl w:val="0"/>
        <w:tabs>
          <w:tab w:val="num" w:pos="1440"/>
        </w:tabs>
        <w:spacing w:before="120" w:after="120" w:line="240" w:lineRule="auto"/>
        <w:ind w:firstLine="720"/>
        <w:rPr>
          <w:rFonts w:eastAsia="Times New Roman" w:cs="Times New Roman"/>
          <w:sz w:val="26"/>
          <w:szCs w:val="26"/>
          <w:lang w:val="nl-NL"/>
        </w:rPr>
      </w:pPr>
      <w:r>
        <w:rPr>
          <w:rFonts w:eastAsia="Times New Roman" w:cs="Times New Roman"/>
          <w:sz w:val="26"/>
          <w:szCs w:val="26"/>
          <w:lang w:val="nl-NL"/>
        </w:rPr>
        <w:t xml:space="preserve">9. </w:t>
      </w:r>
      <w:r w:rsidR="005C5520">
        <w:rPr>
          <w:rFonts w:eastAsia="Times New Roman" w:cs="Times New Roman"/>
          <w:sz w:val="26"/>
          <w:szCs w:val="26"/>
          <w:lang w:val="nl-NL"/>
        </w:rPr>
        <w:t xml:space="preserve">Ma trận quan hệ giữa học phần và chuẩn đầu ra: xác định mức độ đáp ứng các chuẩn đầu ra của mỗi học phần trong chương trình đào tạo. </w:t>
      </w:r>
    </w:p>
    <w:p w:rsidR="005C5520" w:rsidRDefault="005C5520" w:rsidP="00091B8C">
      <w:pPr>
        <w:widowControl w:val="0"/>
        <w:tabs>
          <w:tab w:val="num" w:pos="1440"/>
        </w:tabs>
        <w:spacing w:before="120" w:after="120" w:line="240" w:lineRule="auto"/>
        <w:ind w:firstLine="720"/>
        <w:rPr>
          <w:rFonts w:eastAsia="Times New Roman" w:cs="Times New Roman"/>
          <w:sz w:val="26"/>
          <w:szCs w:val="26"/>
          <w:lang w:val="nl-NL"/>
        </w:rPr>
      </w:pPr>
      <w:r>
        <w:rPr>
          <w:rFonts w:eastAsia="Times New Roman" w:cs="Times New Roman"/>
          <w:sz w:val="26"/>
          <w:szCs w:val="26"/>
          <w:lang w:val="nl-NL"/>
        </w:rPr>
        <w:t xml:space="preserve">10. Hướng dẫn thực hiện chương trình: những điểm cần lưu ý khi thực hiện chương trình đào tạo. </w:t>
      </w:r>
    </w:p>
    <w:p w:rsidR="00A85A20" w:rsidRDefault="00A85A20" w:rsidP="00091B8C">
      <w:pPr>
        <w:widowControl w:val="0"/>
        <w:tabs>
          <w:tab w:val="num" w:pos="1440"/>
        </w:tabs>
        <w:spacing w:before="120" w:after="120" w:line="240" w:lineRule="auto"/>
        <w:ind w:firstLine="720"/>
        <w:rPr>
          <w:rFonts w:eastAsia="Times New Roman" w:cs="Times New Roman"/>
          <w:sz w:val="26"/>
          <w:szCs w:val="26"/>
          <w:lang w:val="nl-NL"/>
        </w:rPr>
      </w:pPr>
      <w:r>
        <w:rPr>
          <w:rFonts w:eastAsia="Times New Roman" w:cs="Times New Roman"/>
          <w:sz w:val="26"/>
          <w:szCs w:val="26"/>
          <w:lang w:val="nl-NL"/>
        </w:rPr>
        <w:t>Chi tiết như mẫu M3 kèm theo phụ lục.</w:t>
      </w:r>
    </w:p>
    <w:p w:rsidR="00E23855" w:rsidRPr="00AC1678" w:rsidRDefault="00E23855" w:rsidP="00E23855">
      <w:pPr>
        <w:pStyle w:val="Heading1"/>
        <w:keepNext w:val="0"/>
        <w:keepLines w:val="0"/>
        <w:widowControl w:val="0"/>
        <w:spacing w:before="120" w:after="120" w:line="240" w:lineRule="auto"/>
        <w:jc w:val="both"/>
        <w:rPr>
          <w:rFonts w:ascii="Times New Roman" w:eastAsia="Times New Roman" w:hAnsi="Times New Roman" w:cs="Times New Roman"/>
          <w:color w:val="auto"/>
          <w:sz w:val="26"/>
          <w:szCs w:val="26"/>
          <w:lang w:val="nl-NL"/>
        </w:rPr>
      </w:pPr>
      <w:r w:rsidRPr="0013779D">
        <w:rPr>
          <w:rFonts w:ascii="Times New Roman" w:hAnsi="Times New Roman" w:cs="Times New Roman"/>
          <w:color w:val="auto"/>
          <w:sz w:val="26"/>
          <w:szCs w:val="26"/>
          <w:lang w:val="nl-NL"/>
        </w:rPr>
        <w:t xml:space="preserve">Điều </w:t>
      </w:r>
      <w:r>
        <w:rPr>
          <w:rFonts w:ascii="Times New Roman" w:hAnsi="Times New Roman" w:cs="Times New Roman"/>
          <w:color w:val="auto"/>
          <w:sz w:val="26"/>
          <w:szCs w:val="26"/>
          <w:lang w:val="nl-NL"/>
        </w:rPr>
        <w:t xml:space="preserve">4. Các thành phần </w:t>
      </w:r>
      <w:r w:rsidRPr="0013779D">
        <w:rPr>
          <w:rFonts w:ascii="Times New Roman" w:hAnsi="Times New Roman" w:cs="Times New Roman"/>
          <w:color w:val="auto"/>
          <w:sz w:val="26"/>
          <w:szCs w:val="26"/>
          <w:lang w:val="nl-NL"/>
        </w:rPr>
        <w:t xml:space="preserve">của chương trình </w:t>
      </w:r>
      <w:r>
        <w:rPr>
          <w:rFonts w:ascii="Times New Roman" w:hAnsi="Times New Roman" w:cs="Times New Roman"/>
          <w:color w:val="auto"/>
          <w:sz w:val="26"/>
          <w:szCs w:val="26"/>
          <w:lang w:val="nl-NL"/>
        </w:rPr>
        <w:t>dạy học</w:t>
      </w:r>
      <w:r w:rsidRPr="0013779D">
        <w:rPr>
          <w:rFonts w:ascii="Times New Roman" w:hAnsi="Times New Roman" w:cs="Times New Roman"/>
          <w:color w:val="auto"/>
          <w:sz w:val="26"/>
          <w:szCs w:val="26"/>
          <w:lang w:val="nl-NL"/>
        </w:rPr>
        <w:t xml:space="preserve"> </w:t>
      </w:r>
    </w:p>
    <w:p w:rsidR="00675767" w:rsidRDefault="00675767" w:rsidP="00091B8C">
      <w:pPr>
        <w:widowControl w:val="0"/>
        <w:tabs>
          <w:tab w:val="num" w:pos="1440"/>
        </w:tabs>
        <w:spacing w:before="120" w:after="120" w:line="240" w:lineRule="auto"/>
        <w:ind w:firstLine="720"/>
        <w:rPr>
          <w:rFonts w:eastAsia="Times New Roman" w:cs="Times New Roman"/>
          <w:sz w:val="26"/>
          <w:szCs w:val="26"/>
          <w:lang w:val="nl-NL"/>
        </w:rPr>
      </w:pPr>
      <w:r>
        <w:rPr>
          <w:rFonts w:eastAsia="Times New Roman" w:cs="Times New Roman"/>
          <w:sz w:val="26"/>
          <w:szCs w:val="26"/>
          <w:lang w:val="nl-NL"/>
        </w:rPr>
        <w:t xml:space="preserve">Chương trình dạy học của một chương trình đào tạo trình độ đại học bao gồm các mục 1 đến 9 của chương trình đào tạo và </w:t>
      </w:r>
      <w:r w:rsidR="003509E2">
        <w:rPr>
          <w:rFonts w:eastAsia="Times New Roman" w:cs="Times New Roman"/>
          <w:sz w:val="26"/>
          <w:szCs w:val="26"/>
          <w:lang w:val="nl-NL"/>
        </w:rPr>
        <w:t xml:space="preserve">các </w:t>
      </w:r>
      <w:r>
        <w:rPr>
          <w:rFonts w:eastAsia="Times New Roman" w:cs="Times New Roman"/>
          <w:sz w:val="26"/>
          <w:szCs w:val="26"/>
          <w:lang w:val="nl-NL"/>
        </w:rPr>
        <w:t xml:space="preserve">Đề cương chi tiết học phần của chương trình đào tạo. </w:t>
      </w:r>
    </w:p>
    <w:p w:rsidR="00F4622C" w:rsidRDefault="00980D2A" w:rsidP="00091B8C">
      <w:pPr>
        <w:widowControl w:val="0"/>
        <w:tabs>
          <w:tab w:val="num" w:pos="1440"/>
        </w:tabs>
        <w:spacing w:before="120" w:after="120" w:line="240" w:lineRule="auto"/>
        <w:ind w:firstLine="720"/>
        <w:rPr>
          <w:rFonts w:eastAsia="Times New Roman" w:cs="Times New Roman"/>
          <w:sz w:val="26"/>
          <w:szCs w:val="26"/>
          <w:lang w:val="nl-NL"/>
        </w:rPr>
      </w:pPr>
      <w:r>
        <w:rPr>
          <w:rFonts w:eastAsia="Times New Roman" w:cs="Times New Roman"/>
          <w:sz w:val="26"/>
          <w:szCs w:val="26"/>
          <w:lang w:val="nl-NL"/>
        </w:rPr>
        <w:t>Đề cương chi tiết học phần:</w:t>
      </w:r>
      <w:r w:rsidR="00501605">
        <w:rPr>
          <w:rFonts w:eastAsia="Times New Roman" w:cs="Times New Roman"/>
          <w:sz w:val="26"/>
          <w:szCs w:val="26"/>
          <w:lang w:val="nl-NL"/>
        </w:rPr>
        <w:t xml:space="preserve"> bao gồm </w:t>
      </w:r>
      <w:r w:rsidR="00CA4667">
        <w:rPr>
          <w:rFonts w:eastAsia="Times New Roman" w:cs="Times New Roman"/>
          <w:sz w:val="26"/>
          <w:szCs w:val="26"/>
          <w:lang w:val="nl-NL"/>
        </w:rPr>
        <w:t>các mục tiêu chung, mục tiêu cụ thể, chuẩn đầu ra</w:t>
      </w:r>
      <w:r w:rsidR="003509E2">
        <w:rPr>
          <w:rFonts w:eastAsia="Times New Roman" w:cs="Times New Roman"/>
          <w:sz w:val="26"/>
          <w:szCs w:val="26"/>
          <w:lang w:val="nl-NL"/>
        </w:rPr>
        <w:t xml:space="preserve"> của học phần;</w:t>
      </w:r>
      <w:r w:rsidR="00CA4667">
        <w:rPr>
          <w:rFonts w:eastAsia="Times New Roman" w:cs="Times New Roman"/>
          <w:sz w:val="26"/>
          <w:szCs w:val="26"/>
          <w:lang w:val="nl-NL"/>
        </w:rPr>
        <w:t xml:space="preserve"> nội dung giảng dạy, </w:t>
      </w:r>
      <w:r w:rsidR="003509E2">
        <w:rPr>
          <w:rFonts w:eastAsia="Times New Roman" w:cs="Times New Roman"/>
          <w:sz w:val="26"/>
          <w:szCs w:val="26"/>
          <w:lang w:val="nl-NL"/>
        </w:rPr>
        <w:t xml:space="preserve">phương pháp đánh giá, thời lượng giảng dạy và các thông tin liên quan khác của học phần (mẫu </w:t>
      </w:r>
      <w:r w:rsidR="00A85A20">
        <w:rPr>
          <w:rFonts w:eastAsia="Times New Roman" w:cs="Times New Roman"/>
          <w:sz w:val="26"/>
          <w:szCs w:val="26"/>
          <w:lang w:val="nl-NL"/>
        </w:rPr>
        <w:t xml:space="preserve">M4 </w:t>
      </w:r>
      <w:r w:rsidR="00D62AB2">
        <w:rPr>
          <w:rFonts w:eastAsia="Times New Roman" w:cs="Times New Roman"/>
          <w:sz w:val="26"/>
          <w:szCs w:val="26"/>
          <w:lang w:val="nl-NL"/>
        </w:rPr>
        <w:t>kèm theo</w:t>
      </w:r>
      <w:r w:rsidR="003509E2">
        <w:rPr>
          <w:rFonts w:eastAsia="Times New Roman" w:cs="Times New Roman"/>
          <w:sz w:val="26"/>
          <w:szCs w:val="26"/>
          <w:lang w:val="nl-NL"/>
        </w:rPr>
        <w:t xml:space="preserve"> Phụ lục ?) </w:t>
      </w:r>
      <w:r w:rsidR="00D62AB2">
        <w:rPr>
          <w:rFonts w:eastAsia="Times New Roman" w:cs="Times New Roman"/>
          <w:sz w:val="26"/>
          <w:szCs w:val="26"/>
          <w:lang w:val="nl-NL"/>
        </w:rPr>
        <w:t xml:space="preserve"> </w:t>
      </w:r>
      <w:r>
        <w:rPr>
          <w:rFonts w:eastAsia="Times New Roman" w:cs="Times New Roman"/>
          <w:sz w:val="26"/>
          <w:szCs w:val="26"/>
          <w:lang w:val="nl-NL"/>
        </w:rPr>
        <w:t xml:space="preserve"> </w:t>
      </w:r>
      <w:r w:rsidR="005C5520">
        <w:rPr>
          <w:rFonts w:eastAsia="Times New Roman" w:cs="Times New Roman"/>
          <w:sz w:val="26"/>
          <w:szCs w:val="26"/>
          <w:lang w:val="nl-NL"/>
        </w:rPr>
        <w:t xml:space="preserve"> </w:t>
      </w:r>
      <w:r w:rsidR="0037541A">
        <w:rPr>
          <w:rFonts w:eastAsia="Times New Roman" w:cs="Times New Roman"/>
          <w:sz w:val="26"/>
          <w:szCs w:val="26"/>
          <w:lang w:val="nl-NL"/>
        </w:rPr>
        <w:t xml:space="preserve">  </w:t>
      </w:r>
      <w:r w:rsidR="00F4622C">
        <w:rPr>
          <w:rFonts w:eastAsia="Times New Roman" w:cs="Times New Roman"/>
          <w:sz w:val="26"/>
          <w:szCs w:val="26"/>
          <w:lang w:val="nl-NL"/>
        </w:rPr>
        <w:t xml:space="preserve">  </w:t>
      </w:r>
    </w:p>
    <w:p w:rsidR="001B75C3" w:rsidRPr="00D62AB2" w:rsidRDefault="001B75C3" w:rsidP="00D62AB2">
      <w:pPr>
        <w:widowControl w:val="0"/>
        <w:tabs>
          <w:tab w:val="num" w:pos="1440"/>
        </w:tabs>
        <w:spacing w:before="120" w:after="120" w:line="240" w:lineRule="auto"/>
        <w:rPr>
          <w:rFonts w:eastAsia="Calibri" w:cs="Times New Roman"/>
          <w:b/>
          <w:sz w:val="26"/>
          <w:szCs w:val="26"/>
          <w:lang w:val="nl-NL"/>
        </w:rPr>
      </w:pPr>
      <w:bookmarkStart w:id="5" w:name="_Toc523908591"/>
      <w:r w:rsidRPr="00D62AB2">
        <w:rPr>
          <w:rFonts w:cs="Times New Roman"/>
          <w:b/>
          <w:sz w:val="26"/>
          <w:szCs w:val="26"/>
          <w:lang w:val="nl-NL"/>
        </w:rPr>
        <w:lastRenderedPageBreak/>
        <w:t xml:space="preserve">Điều </w:t>
      </w:r>
      <w:r w:rsidR="000135A9">
        <w:rPr>
          <w:rFonts w:cs="Times New Roman"/>
          <w:b/>
          <w:sz w:val="26"/>
          <w:szCs w:val="26"/>
          <w:lang w:val="nl-NL"/>
        </w:rPr>
        <w:t>5</w:t>
      </w:r>
      <w:r w:rsidRPr="00D62AB2">
        <w:rPr>
          <w:rFonts w:cs="Times New Roman"/>
          <w:b/>
          <w:sz w:val="26"/>
          <w:szCs w:val="26"/>
          <w:lang w:val="nl-NL"/>
        </w:rPr>
        <w:t xml:space="preserve">. </w:t>
      </w:r>
      <w:r w:rsidR="003509E2">
        <w:rPr>
          <w:rFonts w:cs="Times New Roman"/>
          <w:b/>
          <w:sz w:val="26"/>
          <w:szCs w:val="26"/>
          <w:lang w:val="nl-NL"/>
        </w:rPr>
        <w:t>C</w:t>
      </w:r>
      <w:r w:rsidRPr="00D62AB2">
        <w:rPr>
          <w:rFonts w:cs="Times New Roman"/>
          <w:b/>
          <w:sz w:val="26"/>
          <w:szCs w:val="26"/>
          <w:lang w:val="nl-NL"/>
        </w:rPr>
        <w:t>huẩn đầu ra</w:t>
      </w:r>
      <w:bookmarkEnd w:id="5"/>
      <w:r w:rsidR="003509E2">
        <w:rPr>
          <w:rFonts w:cs="Times New Roman"/>
          <w:b/>
          <w:sz w:val="26"/>
          <w:szCs w:val="26"/>
          <w:lang w:val="nl-NL"/>
        </w:rPr>
        <w:t xml:space="preserve"> của chương trình đào tạo</w:t>
      </w:r>
    </w:p>
    <w:p w:rsidR="005732EE" w:rsidRDefault="00D62AB2" w:rsidP="00091B8C">
      <w:pPr>
        <w:widowControl w:val="0"/>
        <w:spacing w:before="120" w:after="120" w:line="240" w:lineRule="auto"/>
        <w:ind w:firstLine="720"/>
        <w:rPr>
          <w:rFonts w:cs="Times New Roman"/>
          <w:color w:val="000000"/>
          <w:sz w:val="26"/>
          <w:szCs w:val="26"/>
          <w:lang w:val="nl-NL"/>
        </w:rPr>
      </w:pPr>
      <w:bookmarkStart w:id="6" w:name="_Toc523908592"/>
      <w:r>
        <w:rPr>
          <w:rFonts w:cs="Times New Roman"/>
          <w:color w:val="000000"/>
          <w:sz w:val="26"/>
          <w:szCs w:val="26"/>
          <w:lang w:val="nl-NL"/>
        </w:rPr>
        <w:t xml:space="preserve">Chuẩn đầu ra chương trình đào tạo là kiến thức, kỹ năng, mức tự chủ và trách nhiệm </w:t>
      </w:r>
      <w:r w:rsidR="008107D4">
        <w:rPr>
          <w:rFonts w:cs="Times New Roman"/>
          <w:color w:val="000000"/>
          <w:sz w:val="26"/>
          <w:szCs w:val="26"/>
          <w:lang w:val="nl-NL"/>
        </w:rPr>
        <w:t xml:space="preserve">mà </w:t>
      </w:r>
      <w:r>
        <w:rPr>
          <w:rFonts w:cs="Times New Roman"/>
          <w:color w:val="000000"/>
          <w:sz w:val="26"/>
          <w:szCs w:val="26"/>
          <w:lang w:val="nl-NL"/>
        </w:rPr>
        <w:t>sinh viên phải đạt được</w:t>
      </w:r>
      <w:r w:rsidR="00944173">
        <w:rPr>
          <w:rFonts w:cs="Times New Roman"/>
          <w:color w:val="000000"/>
          <w:sz w:val="26"/>
          <w:szCs w:val="26"/>
          <w:lang w:val="nl-NL"/>
        </w:rPr>
        <w:t xml:space="preserve"> khi tốt nghiệp</w:t>
      </w:r>
      <w:r>
        <w:rPr>
          <w:rFonts w:cs="Times New Roman"/>
          <w:color w:val="000000"/>
          <w:sz w:val="26"/>
          <w:szCs w:val="26"/>
          <w:lang w:val="nl-NL"/>
        </w:rPr>
        <w:t xml:space="preserve">. Chuẩn đầu ra của chương trình đào tạo </w:t>
      </w:r>
      <w:r w:rsidR="005732EE">
        <w:rPr>
          <w:rFonts w:cs="Times New Roman"/>
          <w:color w:val="000000"/>
          <w:sz w:val="26"/>
          <w:szCs w:val="26"/>
          <w:lang w:val="nl-NL"/>
        </w:rPr>
        <w:t xml:space="preserve">phải </w:t>
      </w:r>
      <w:r>
        <w:rPr>
          <w:rFonts w:cs="Times New Roman"/>
          <w:color w:val="000000"/>
          <w:sz w:val="26"/>
          <w:szCs w:val="26"/>
          <w:lang w:val="nl-NL"/>
        </w:rPr>
        <w:t>cụ thể hóa cho từng ngành</w:t>
      </w:r>
      <w:r w:rsidR="005732EE">
        <w:rPr>
          <w:rFonts w:cs="Times New Roman"/>
          <w:color w:val="000000"/>
          <w:sz w:val="26"/>
          <w:szCs w:val="26"/>
          <w:lang w:val="nl-NL"/>
        </w:rPr>
        <w:t xml:space="preserve"> căn cứ theo c</w:t>
      </w:r>
      <w:r>
        <w:rPr>
          <w:rFonts w:cs="Times New Roman"/>
          <w:color w:val="000000"/>
          <w:sz w:val="26"/>
          <w:szCs w:val="26"/>
          <w:lang w:val="nl-NL"/>
        </w:rPr>
        <w:t>huẩn đầu ra quy định tại Khung trình độ quốc gia</w:t>
      </w:r>
      <w:r w:rsidR="005732EE">
        <w:rPr>
          <w:rFonts w:cs="Times New Roman"/>
          <w:color w:val="000000"/>
          <w:sz w:val="26"/>
          <w:szCs w:val="26"/>
          <w:lang w:val="nl-NL"/>
        </w:rPr>
        <w:t xml:space="preserve"> Việt nam</w:t>
      </w:r>
      <w:r w:rsidR="00944173">
        <w:rPr>
          <w:rFonts w:cs="Times New Roman"/>
          <w:color w:val="000000"/>
          <w:sz w:val="26"/>
          <w:szCs w:val="26"/>
          <w:lang w:val="nl-NL"/>
        </w:rPr>
        <w:t xml:space="preserve">, trình độ đại học, </w:t>
      </w:r>
      <w:r w:rsidR="005732EE">
        <w:rPr>
          <w:rFonts w:cs="Times New Roman"/>
          <w:color w:val="000000"/>
          <w:sz w:val="26"/>
          <w:szCs w:val="26"/>
          <w:lang w:val="nl-NL"/>
        </w:rPr>
        <w:t>cụ thể như sau:</w:t>
      </w:r>
    </w:p>
    <w:p w:rsidR="005732EE" w:rsidRDefault="005732EE" w:rsidP="00091B8C">
      <w:pPr>
        <w:widowControl w:val="0"/>
        <w:spacing w:before="120" w:after="120" w:line="240" w:lineRule="auto"/>
        <w:ind w:firstLine="720"/>
        <w:rPr>
          <w:rFonts w:cs="Times New Roman"/>
          <w:color w:val="000000"/>
          <w:sz w:val="26"/>
          <w:szCs w:val="26"/>
          <w:lang w:val="nl-NL"/>
        </w:rPr>
      </w:pPr>
      <w:r>
        <w:rPr>
          <w:rFonts w:cs="Times New Roman"/>
          <w:color w:val="000000"/>
          <w:sz w:val="26"/>
          <w:szCs w:val="26"/>
          <w:lang w:val="nl-NL"/>
        </w:rPr>
        <w:t>1. Kiến thức:</w:t>
      </w:r>
    </w:p>
    <w:p w:rsidR="005732EE" w:rsidRDefault="005732EE" w:rsidP="00091B8C">
      <w:pPr>
        <w:widowControl w:val="0"/>
        <w:spacing w:before="120" w:after="120" w:line="240" w:lineRule="auto"/>
        <w:ind w:firstLine="720"/>
        <w:rPr>
          <w:rFonts w:cs="Times New Roman"/>
          <w:color w:val="000000"/>
          <w:sz w:val="26"/>
          <w:szCs w:val="26"/>
          <w:lang w:val="nl-NL"/>
        </w:rPr>
      </w:pPr>
      <w:r>
        <w:rPr>
          <w:rFonts w:cs="Times New Roman"/>
          <w:color w:val="000000"/>
          <w:sz w:val="26"/>
          <w:szCs w:val="26"/>
          <w:lang w:val="nl-NL"/>
        </w:rPr>
        <w:t>- Kiến thức thực tế vững chắc, kiến thức lý thuyết sâu, rộng trong phạm vi của ngành đào tạo.</w:t>
      </w:r>
    </w:p>
    <w:p w:rsidR="005732EE" w:rsidRDefault="005732EE" w:rsidP="00091B8C">
      <w:pPr>
        <w:widowControl w:val="0"/>
        <w:spacing w:before="120" w:after="120" w:line="240" w:lineRule="auto"/>
        <w:ind w:firstLine="720"/>
        <w:rPr>
          <w:rFonts w:cs="Times New Roman"/>
          <w:color w:val="000000"/>
          <w:sz w:val="26"/>
          <w:szCs w:val="26"/>
          <w:lang w:val="nl-NL"/>
        </w:rPr>
      </w:pPr>
      <w:r>
        <w:rPr>
          <w:rFonts w:cs="Times New Roman"/>
          <w:color w:val="000000"/>
          <w:sz w:val="26"/>
          <w:szCs w:val="26"/>
          <w:lang w:val="nl-NL"/>
        </w:rPr>
        <w:t>- Kiến thức cơ bản về khoa học xã hội, khoa học chính trị và pháp luật.</w:t>
      </w:r>
    </w:p>
    <w:p w:rsidR="005732EE" w:rsidRDefault="005732EE" w:rsidP="00091B8C">
      <w:pPr>
        <w:widowControl w:val="0"/>
        <w:spacing w:before="120" w:after="120" w:line="240" w:lineRule="auto"/>
        <w:ind w:firstLine="720"/>
        <w:rPr>
          <w:rFonts w:cs="Times New Roman"/>
          <w:color w:val="000000"/>
          <w:sz w:val="26"/>
          <w:szCs w:val="26"/>
          <w:lang w:val="nl-NL"/>
        </w:rPr>
      </w:pPr>
      <w:r>
        <w:rPr>
          <w:rFonts w:cs="Times New Roman"/>
          <w:color w:val="000000"/>
          <w:sz w:val="26"/>
          <w:szCs w:val="26"/>
          <w:lang w:val="nl-NL"/>
        </w:rPr>
        <w:t>- Kiến thức về công nghệ thông tin đáp ứng yêu cầu công việc.</w:t>
      </w:r>
    </w:p>
    <w:p w:rsidR="005732EE" w:rsidRDefault="005732EE" w:rsidP="00091B8C">
      <w:pPr>
        <w:widowControl w:val="0"/>
        <w:spacing w:before="120" w:after="120" w:line="240" w:lineRule="auto"/>
        <w:ind w:firstLine="720"/>
        <w:rPr>
          <w:rFonts w:cs="Times New Roman"/>
          <w:color w:val="000000"/>
          <w:sz w:val="26"/>
          <w:szCs w:val="26"/>
          <w:lang w:val="nl-NL"/>
        </w:rPr>
      </w:pPr>
      <w:r>
        <w:rPr>
          <w:rFonts w:cs="Times New Roman"/>
          <w:color w:val="000000"/>
          <w:sz w:val="26"/>
          <w:szCs w:val="26"/>
          <w:lang w:val="nl-NL"/>
        </w:rPr>
        <w:t>- Kiến thức về lập kế hoạch, tổ chức giám sát các quá trình trong một lĩnh vực hoạt động cụ thể.</w:t>
      </w:r>
    </w:p>
    <w:p w:rsidR="005732EE" w:rsidRDefault="005732EE" w:rsidP="00091B8C">
      <w:pPr>
        <w:widowControl w:val="0"/>
        <w:spacing w:before="120" w:after="120" w:line="240" w:lineRule="auto"/>
        <w:ind w:firstLine="720"/>
        <w:rPr>
          <w:rFonts w:cs="Times New Roman"/>
          <w:color w:val="000000"/>
          <w:sz w:val="26"/>
          <w:szCs w:val="26"/>
          <w:lang w:val="nl-NL"/>
        </w:rPr>
      </w:pPr>
      <w:r>
        <w:rPr>
          <w:rFonts w:cs="Times New Roman"/>
          <w:color w:val="000000"/>
          <w:sz w:val="26"/>
          <w:szCs w:val="26"/>
          <w:lang w:val="nl-NL"/>
        </w:rPr>
        <w:t>- Kiến thức cơ bản về quản lý, điều hành hoạt động chuyên môn.</w:t>
      </w:r>
    </w:p>
    <w:p w:rsidR="005732EE" w:rsidRDefault="00944173" w:rsidP="00091B8C">
      <w:pPr>
        <w:widowControl w:val="0"/>
        <w:spacing w:before="120" w:after="120" w:line="240" w:lineRule="auto"/>
        <w:ind w:firstLine="720"/>
        <w:rPr>
          <w:rFonts w:cs="Times New Roman"/>
          <w:color w:val="000000"/>
          <w:sz w:val="26"/>
          <w:szCs w:val="26"/>
          <w:lang w:val="nl-NL"/>
        </w:rPr>
      </w:pPr>
      <w:r>
        <w:rPr>
          <w:rFonts w:cs="Times New Roman"/>
          <w:color w:val="000000"/>
          <w:sz w:val="26"/>
          <w:szCs w:val="26"/>
          <w:lang w:val="nl-NL"/>
        </w:rPr>
        <w:t xml:space="preserve">2. </w:t>
      </w:r>
      <w:r w:rsidR="005732EE">
        <w:rPr>
          <w:rFonts w:cs="Times New Roman"/>
          <w:color w:val="000000"/>
          <w:sz w:val="26"/>
          <w:szCs w:val="26"/>
          <w:lang w:val="nl-NL"/>
        </w:rPr>
        <w:t>Kỹ năng:</w:t>
      </w:r>
    </w:p>
    <w:p w:rsidR="005732EE" w:rsidRDefault="00944173" w:rsidP="00091B8C">
      <w:pPr>
        <w:widowControl w:val="0"/>
        <w:spacing w:before="120" w:after="120" w:line="240" w:lineRule="auto"/>
        <w:ind w:firstLine="720"/>
        <w:rPr>
          <w:rFonts w:cs="Times New Roman"/>
          <w:color w:val="000000"/>
          <w:sz w:val="26"/>
          <w:szCs w:val="26"/>
          <w:lang w:val="nl-NL"/>
        </w:rPr>
      </w:pPr>
      <w:r>
        <w:rPr>
          <w:rFonts w:cs="Times New Roman"/>
          <w:color w:val="000000"/>
          <w:sz w:val="26"/>
          <w:szCs w:val="26"/>
          <w:lang w:val="nl-NL"/>
        </w:rPr>
        <w:t xml:space="preserve">- </w:t>
      </w:r>
      <w:r w:rsidR="005732EE">
        <w:rPr>
          <w:rFonts w:cs="Times New Roman"/>
          <w:color w:val="000000"/>
          <w:sz w:val="26"/>
          <w:szCs w:val="26"/>
          <w:lang w:val="nl-NL"/>
        </w:rPr>
        <w:t>Kỹ năng cần thiết để có thể giải quyết các vấn đề phức tạp.</w:t>
      </w:r>
    </w:p>
    <w:p w:rsidR="005732EE" w:rsidRDefault="00944173" w:rsidP="00091B8C">
      <w:pPr>
        <w:widowControl w:val="0"/>
        <w:spacing w:before="120" w:after="120" w:line="240" w:lineRule="auto"/>
        <w:ind w:firstLine="720"/>
        <w:rPr>
          <w:rFonts w:cs="Times New Roman"/>
          <w:color w:val="000000"/>
          <w:sz w:val="26"/>
          <w:szCs w:val="26"/>
          <w:lang w:val="nl-NL"/>
        </w:rPr>
      </w:pPr>
      <w:r>
        <w:rPr>
          <w:rFonts w:cs="Times New Roman"/>
          <w:color w:val="000000"/>
          <w:sz w:val="26"/>
          <w:szCs w:val="26"/>
          <w:lang w:val="nl-NL"/>
        </w:rPr>
        <w:t xml:space="preserve">- </w:t>
      </w:r>
      <w:r w:rsidR="005732EE">
        <w:rPr>
          <w:rFonts w:cs="Times New Roman"/>
          <w:color w:val="000000"/>
          <w:sz w:val="26"/>
          <w:szCs w:val="26"/>
          <w:lang w:val="nl-NL"/>
        </w:rPr>
        <w:t>Kỹ năng dẫn dắt, khởi nghiệp, tạo việc làm cho mình và cho người khác.</w:t>
      </w:r>
    </w:p>
    <w:p w:rsidR="005732EE" w:rsidRDefault="00944173" w:rsidP="00091B8C">
      <w:pPr>
        <w:widowControl w:val="0"/>
        <w:spacing w:before="120" w:after="120" w:line="240" w:lineRule="auto"/>
        <w:ind w:firstLine="720"/>
        <w:rPr>
          <w:rFonts w:cs="Times New Roman"/>
          <w:color w:val="000000"/>
          <w:sz w:val="26"/>
          <w:szCs w:val="26"/>
          <w:lang w:val="nl-NL"/>
        </w:rPr>
      </w:pPr>
      <w:r>
        <w:rPr>
          <w:rFonts w:cs="Times New Roman"/>
          <w:color w:val="000000"/>
          <w:sz w:val="26"/>
          <w:szCs w:val="26"/>
          <w:lang w:val="nl-NL"/>
        </w:rPr>
        <w:t xml:space="preserve">- </w:t>
      </w:r>
      <w:r w:rsidR="005732EE">
        <w:rPr>
          <w:rFonts w:cs="Times New Roman"/>
          <w:color w:val="000000"/>
          <w:sz w:val="26"/>
          <w:szCs w:val="26"/>
          <w:lang w:val="nl-NL"/>
        </w:rPr>
        <w:t>Kỹ năng phản biện, phê phán và sử dụng các giải pháp thay thế</w:t>
      </w:r>
      <w:r>
        <w:rPr>
          <w:rFonts w:cs="Times New Roman"/>
          <w:color w:val="000000"/>
          <w:sz w:val="26"/>
          <w:szCs w:val="26"/>
          <w:lang w:val="nl-NL"/>
        </w:rPr>
        <w:t xml:space="preserve"> </w:t>
      </w:r>
      <w:r w:rsidR="005732EE">
        <w:rPr>
          <w:rFonts w:cs="Times New Roman"/>
          <w:color w:val="000000"/>
          <w:sz w:val="26"/>
          <w:szCs w:val="26"/>
          <w:lang w:val="nl-NL"/>
        </w:rPr>
        <w:t>trong điều kiện môi trường không xác định hoặc thay đổi</w:t>
      </w:r>
      <w:r>
        <w:rPr>
          <w:rFonts w:cs="Times New Roman"/>
          <w:color w:val="000000"/>
          <w:sz w:val="26"/>
          <w:szCs w:val="26"/>
          <w:lang w:val="nl-NL"/>
        </w:rPr>
        <w:t>.</w:t>
      </w:r>
    </w:p>
    <w:p w:rsidR="005732EE" w:rsidRDefault="00944173" w:rsidP="00091B8C">
      <w:pPr>
        <w:widowControl w:val="0"/>
        <w:spacing w:before="120" w:after="120" w:line="240" w:lineRule="auto"/>
        <w:ind w:firstLine="720"/>
        <w:rPr>
          <w:rFonts w:cs="Times New Roman"/>
          <w:color w:val="000000"/>
          <w:sz w:val="26"/>
          <w:szCs w:val="26"/>
          <w:lang w:val="nl-NL"/>
        </w:rPr>
      </w:pPr>
      <w:r>
        <w:rPr>
          <w:rFonts w:cs="Times New Roman"/>
          <w:color w:val="000000"/>
          <w:sz w:val="26"/>
          <w:szCs w:val="26"/>
          <w:lang w:val="nl-NL"/>
        </w:rPr>
        <w:t xml:space="preserve">- </w:t>
      </w:r>
      <w:r w:rsidR="005732EE">
        <w:rPr>
          <w:rFonts w:cs="Times New Roman"/>
          <w:color w:val="000000"/>
          <w:sz w:val="26"/>
          <w:szCs w:val="26"/>
          <w:lang w:val="nl-NL"/>
        </w:rPr>
        <w:t>Kỹ năng đánh giá chấ</w:t>
      </w:r>
      <w:r>
        <w:rPr>
          <w:rFonts w:cs="Times New Roman"/>
          <w:color w:val="000000"/>
          <w:sz w:val="26"/>
          <w:szCs w:val="26"/>
          <w:lang w:val="nl-NL"/>
        </w:rPr>
        <w:t>t lượng</w:t>
      </w:r>
      <w:r w:rsidR="005732EE">
        <w:rPr>
          <w:rFonts w:cs="Times New Roman"/>
          <w:color w:val="000000"/>
          <w:sz w:val="26"/>
          <w:szCs w:val="26"/>
          <w:lang w:val="nl-NL"/>
        </w:rPr>
        <w:t xml:space="preserve"> công việc sau khi hoàn thành và kết quả thực hiện của các thành viên trong nhóm.</w:t>
      </w:r>
    </w:p>
    <w:p w:rsidR="005732EE" w:rsidRDefault="00944173" w:rsidP="00091B8C">
      <w:pPr>
        <w:widowControl w:val="0"/>
        <w:spacing w:before="120" w:after="120" w:line="240" w:lineRule="auto"/>
        <w:ind w:firstLine="720"/>
        <w:rPr>
          <w:rFonts w:cs="Times New Roman"/>
          <w:color w:val="000000"/>
          <w:sz w:val="26"/>
          <w:szCs w:val="26"/>
          <w:lang w:val="nl-NL"/>
        </w:rPr>
      </w:pPr>
      <w:r>
        <w:rPr>
          <w:rFonts w:cs="Times New Roman"/>
          <w:color w:val="000000"/>
          <w:sz w:val="26"/>
          <w:szCs w:val="26"/>
          <w:lang w:val="nl-NL"/>
        </w:rPr>
        <w:t xml:space="preserve">- </w:t>
      </w:r>
      <w:r w:rsidR="005732EE">
        <w:rPr>
          <w:rFonts w:cs="Times New Roman"/>
          <w:color w:val="000000"/>
          <w:sz w:val="26"/>
          <w:szCs w:val="26"/>
          <w:lang w:val="nl-NL"/>
        </w:rPr>
        <w:t>Kỹ năng truyền đạt vấn đề và giải pháp tới người khác</w:t>
      </w:r>
      <w:r>
        <w:rPr>
          <w:rFonts w:cs="Times New Roman"/>
          <w:color w:val="000000"/>
          <w:sz w:val="26"/>
          <w:szCs w:val="26"/>
          <w:lang w:val="nl-NL"/>
        </w:rPr>
        <w:t xml:space="preserve"> tại nơi làm việc, chuyển tải, phổ biến kiến thức, kỹ năng trong việc thực hiện những nhiệm vụ cụ thể hoặc phức tạp.</w:t>
      </w:r>
    </w:p>
    <w:p w:rsidR="00944173" w:rsidRDefault="00944173" w:rsidP="00091B8C">
      <w:pPr>
        <w:widowControl w:val="0"/>
        <w:spacing w:before="120" w:after="120" w:line="240" w:lineRule="auto"/>
        <w:ind w:firstLine="720"/>
        <w:rPr>
          <w:rFonts w:cs="Times New Roman"/>
          <w:color w:val="000000"/>
          <w:sz w:val="26"/>
          <w:szCs w:val="26"/>
          <w:lang w:val="nl-NL"/>
        </w:rPr>
      </w:pPr>
      <w:r>
        <w:rPr>
          <w:rFonts w:cs="Times New Roman"/>
          <w:color w:val="000000"/>
          <w:sz w:val="26"/>
          <w:szCs w:val="26"/>
          <w:lang w:val="nl-NL"/>
        </w:rPr>
        <w:t>- Có năng lực ngoại ngữ bậc 3/6 Khung năng lực ngoại ngữ của Việt Nam.</w:t>
      </w:r>
    </w:p>
    <w:p w:rsidR="00484D05" w:rsidRDefault="00484D05" w:rsidP="00091B8C">
      <w:pPr>
        <w:widowControl w:val="0"/>
        <w:spacing w:before="120" w:after="120" w:line="240" w:lineRule="auto"/>
        <w:ind w:firstLine="720"/>
        <w:rPr>
          <w:rFonts w:cs="Times New Roman"/>
          <w:color w:val="000000"/>
          <w:sz w:val="26"/>
          <w:szCs w:val="26"/>
          <w:lang w:val="nl-NL"/>
        </w:rPr>
      </w:pPr>
      <w:r>
        <w:rPr>
          <w:rFonts w:cs="Times New Roman"/>
          <w:color w:val="000000"/>
          <w:sz w:val="26"/>
          <w:szCs w:val="26"/>
          <w:lang w:val="nl-NL"/>
        </w:rPr>
        <w:t>- Có năng lực ứng dụng công nghệ thông tin cơ bản.</w:t>
      </w:r>
    </w:p>
    <w:p w:rsidR="00944173" w:rsidRDefault="00944173" w:rsidP="00091B8C">
      <w:pPr>
        <w:widowControl w:val="0"/>
        <w:spacing w:before="120" w:after="120" w:line="240" w:lineRule="auto"/>
        <w:ind w:firstLine="720"/>
        <w:rPr>
          <w:rFonts w:cs="Times New Roman"/>
          <w:color w:val="000000"/>
          <w:sz w:val="26"/>
          <w:szCs w:val="26"/>
          <w:lang w:val="nl-NL"/>
        </w:rPr>
      </w:pPr>
      <w:r>
        <w:rPr>
          <w:rFonts w:cs="Times New Roman"/>
          <w:color w:val="000000"/>
          <w:sz w:val="26"/>
          <w:szCs w:val="26"/>
          <w:lang w:val="nl-NL"/>
        </w:rPr>
        <w:t>3. Mức tự chủ và trách nhiệm:</w:t>
      </w:r>
    </w:p>
    <w:p w:rsidR="00944173" w:rsidRDefault="00944173" w:rsidP="00091B8C">
      <w:pPr>
        <w:widowControl w:val="0"/>
        <w:spacing w:before="120" w:after="120" w:line="240" w:lineRule="auto"/>
        <w:ind w:firstLine="720"/>
        <w:rPr>
          <w:rFonts w:cs="Times New Roman"/>
          <w:color w:val="000000"/>
          <w:sz w:val="26"/>
          <w:szCs w:val="26"/>
          <w:lang w:val="nl-NL"/>
        </w:rPr>
      </w:pPr>
      <w:r>
        <w:rPr>
          <w:rFonts w:cs="Times New Roman"/>
          <w:color w:val="000000"/>
          <w:sz w:val="26"/>
          <w:szCs w:val="26"/>
          <w:lang w:val="nl-NL"/>
        </w:rPr>
        <w:t>- Làm việc độ</w:t>
      </w:r>
      <w:r w:rsidR="008107D4">
        <w:rPr>
          <w:rFonts w:cs="Times New Roman"/>
          <w:color w:val="000000"/>
          <w:sz w:val="26"/>
          <w:szCs w:val="26"/>
          <w:lang w:val="nl-NL"/>
        </w:rPr>
        <w:t>c</w:t>
      </w:r>
      <w:r>
        <w:rPr>
          <w:rFonts w:cs="Times New Roman"/>
          <w:color w:val="000000"/>
          <w:sz w:val="26"/>
          <w:szCs w:val="26"/>
          <w:lang w:val="nl-NL"/>
        </w:rPr>
        <w:t xml:space="preserve"> lập hoặc theo nhóm trong điều kiện làm việc thay đổi, chịu trách nhiệm cá nhân và trách nhiệm đối với nhóm.</w:t>
      </w:r>
    </w:p>
    <w:p w:rsidR="00944173" w:rsidRDefault="00944173" w:rsidP="00091B8C">
      <w:pPr>
        <w:widowControl w:val="0"/>
        <w:spacing w:before="120" w:after="120" w:line="240" w:lineRule="auto"/>
        <w:ind w:firstLine="720"/>
        <w:rPr>
          <w:rFonts w:cs="Times New Roman"/>
          <w:color w:val="000000"/>
          <w:sz w:val="26"/>
          <w:szCs w:val="26"/>
          <w:lang w:val="nl-NL"/>
        </w:rPr>
      </w:pPr>
      <w:r>
        <w:rPr>
          <w:rFonts w:cs="Times New Roman"/>
          <w:color w:val="000000"/>
          <w:sz w:val="26"/>
          <w:szCs w:val="26"/>
          <w:lang w:val="nl-NL"/>
        </w:rPr>
        <w:t>- Hướng dẫn, giám sát những người khác thực hiện nhiệm vụ xác định.</w:t>
      </w:r>
    </w:p>
    <w:p w:rsidR="00944173" w:rsidRDefault="00944173" w:rsidP="00091B8C">
      <w:pPr>
        <w:widowControl w:val="0"/>
        <w:spacing w:before="120" w:after="120" w:line="240" w:lineRule="auto"/>
        <w:ind w:firstLine="720"/>
        <w:rPr>
          <w:rFonts w:cs="Times New Roman"/>
          <w:color w:val="000000"/>
          <w:sz w:val="26"/>
          <w:szCs w:val="26"/>
          <w:lang w:val="nl-NL"/>
        </w:rPr>
      </w:pPr>
      <w:r>
        <w:rPr>
          <w:rFonts w:cs="Times New Roman"/>
          <w:color w:val="000000"/>
          <w:sz w:val="26"/>
          <w:szCs w:val="26"/>
          <w:lang w:val="nl-NL"/>
        </w:rPr>
        <w:t>- Tự định hướng, đưa ra kết luận chuyên môn và có thể bảo vệ được quan điểm cá nhân.</w:t>
      </w:r>
    </w:p>
    <w:p w:rsidR="00944173" w:rsidRDefault="00944173" w:rsidP="00091B8C">
      <w:pPr>
        <w:widowControl w:val="0"/>
        <w:spacing w:before="120" w:after="120" w:line="240" w:lineRule="auto"/>
        <w:ind w:firstLine="720"/>
        <w:rPr>
          <w:rFonts w:cs="Times New Roman"/>
          <w:color w:val="000000"/>
          <w:sz w:val="26"/>
          <w:szCs w:val="26"/>
          <w:lang w:val="nl-NL"/>
        </w:rPr>
      </w:pPr>
      <w:r>
        <w:rPr>
          <w:rFonts w:cs="Times New Roman"/>
          <w:color w:val="000000"/>
          <w:sz w:val="26"/>
          <w:szCs w:val="26"/>
          <w:lang w:val="nl-NL"/>
        </w:rPr>
        <w:t xml:space="preserve">- Lập kế hoạch, điều phối, quản lý các nguồn lực, đánh giá và cải thiện hiệu quả các hoạt động. </w:t>
      </w:r>
    </w:p>
    <w:p w:rsidR="00944173" w:rsidRPr="00210C42" w:rsidRDefault="00BC0774" w:rsidP="00944173">
      <w:pPr>
        <w:widowControl w:val="0"/>
        <w:spacing w:before="120" w:after="120" w:line="240" w:lineRule="auto"/>
        <w:rPr>
          <w:rFonts w:cs="Times New Roman"/>
          <w:b/>
          <w:color w:val="000000"/>
          <w:sz w:val="26"/>
          <w:szCs w:val="26"/>
          <w:lang w:val="nl-NL"/>
        </w:rPr>
      </w:pPr>
      <w:r w:rsidRPr="00210C42">
        <w:rPr>
          <w:rFonts w:eastAsia="Times New Roman" w:cs="Times New Roman"/>
          <w:b/>
          <w:sz w:val="26"/>
          <w:szCs w:val="26"/>
          <w:lang w:val="nl-NL"/>
        </w:rPr>
        <w:t>Điều 6</w:t>
      </w:r>
      <w:r w:rsidR="007604F0" w:rsidRPr="00210C42">
        <w:rPr>
          <w:rFonts w:eastAsia="Times New Roman" w:cs="Times New Roman"/>
          <w:b/>
          <w:sz w:val="26"/>
          <w:szCs w:val="26"/>
          <w:lang w:val="nl-NL"/>
        </w:rPr>
        <w:t>. Thời gian đào tạo và khối lượng kiến thức toàn khóa</w:t>
      </w:r>
    </w:p>
    <w:bookmarkEnd w:id="6"/>
    <w:p w:rsidR="007604F0" w:rsidRPr="00210C42" w:rsidRDefault="00B47F2F" w:rsidP="00091B8C">
      <w:pPr>
        <w:widowControl w:val="0"/>
        <w:spacing w:before="120" w:after="120" w:line="240" w:lineRule="auto"/>
        <w:ind w:firstLine="720"/>
        <w:outlineLvl w:val="0"/>
        <w:rPr>
          <w:rStyle w:val="fontstyle01"/>
          <w:rFonts w:ascii="Times New Roman" w:hAnsi="Times New Roman" w:cs="Times New Roman"/>
          <w:lang w:val="nl-NL"/>
        </w:rPr>
      </w:pPr>
      <w:r w:rsidRPr="00210C42">
        <w:rPr>
          <w:rStyle w:val="fontstyle01"/>
          <w:rFonts w:ascii="Times New Roman" w:hAnsi="Times New Roman" w:cs="Times New Roman"/>
          <w:lang w:val="nl-NL"/>
        </w:rPr>
        <w:t>-</w:t>
      </w:r>
      <w:r w:rsidR="001B75C3" w:rsidRPr="00210C42">
        <w:rPr>
          <w:rStyle w:val="fontstyle01"/>
          <w:rFonts w:ascii="Times New Roman" w:hAnsi="Times New Roman" w:cs="Times New Roman"/>
          <w:lang w:val="nl-NL"/>
        </w:rPr>
        <w:t xml:space="preserve"> </w:t>
      </w:r>
      <w:r w:rsidR="007604F0" w:rsidRPr="00210C42">
        <w:rPr>
          <w:rStyle w:val="fontstyle01"/>
          <w:rFonts w:ascii="Times New Roman" w:hAnsi="Times New Roman" w:cs="Times New Roman"/>
          <w:lang w:val="nl-NL"/>
        </w:rPr>
        <w:t>Thời gian đào tạo</w:t>
      </w:r>
      <w:r w:rsidR="00C47B2A" w:rsidRPr="00210C42">
        <w:rPr>
          <w:rStyle w:val="fontstyle01"/>
          <w:rFonts w:ascii="Times New Roman" w:hAnsi="Times New Roman" w:cs="Times New Roman"/>
          <w:lang w:val="nl-NL"/>
        </w:rPr>
        <w:t>:</w:t>
      </w:r>
      <w:r w:rsidR="007604F0" w:rsidRPr="00210C42">
        <w:rPr>
          <w:rStyle w:val="fontstyle01"/>
          <w:rFonts w:ascii="Times New Roman" w:hAnsi="Times New Roman" w:cs="Times New Roman"/>
          <w:lang w:val="nl-NL"/>
        </w:rPr>
        <w:t xml:space="preserve"> 4</w:t>
      </w:r>
      <w:r w:rsidR="00C47B2A" w:rsidRPr="00210C42">
        <w:rPr>
          <w:rStyle w:val="fontstyle01"/>
          <w:rFonts w:ascii="Times New Roman" w:hAnsi="Times New Roman" w:cs="Times New Roman"/>
          <w:lang w:val="nl-NL"/>
        </w:rPr>
        <w:t>,5</w:t>
      </w:r>
      <w:r w:rsidR="007604F0" w:rsidRPr="00210C42">
        <w:rPr>
          <w:rStyle w:val="fontstyle01"/>
          <w:rFonts w:ascii="Times New Roman" w:hAnsi="Times New Roman" w:cs="Times New Roman"/>
          <w:lang w:val="nl-NL"/>
        </w:rPr>
        <w:t xml:space="preserve"> năm đối với </w:t>
      </w:r>
      <w:r w:rsidR="00C47B2A" w:rsidRPr="00210C42">
        <w:rPr>
          <w:rStyle w:val="fontstyle01"/>
          <w:rFonts w:ascii="Times New Roman" w:hAnsi="Times New Roman" w:cs="Times New Roman"/>
          <w:lang w:val="nl-NL"/>
        </w:rPr>
        <w:t xml:space="preserve">các ngành đào tạo kỹ sư và 4 năm đối với các ngành còn lại. </w:t>
      </w:r>
    </w:p>
    <w:p w:rsidR="0046154E" w:rsidRPr="00210C42" w:rsidRDefault="00B47F2F" w:rsidP="00091B8C">
      <w:pPr>
        <w:widowControl w:val="0"/>
        <w:spacing w:before="120" w:after="120" w:line="240" w:lineRule="auto"/>
        <w:ind w:firstLine="720"/>
        <w:outlineLvl w:val="0"/>
        <w:rPr>
          <w:rStyle w:val="fontstyle01"/>
          <w:rFonts w:ascii="Times New Roman" w:hAnsi="Times New Roman" w:cs="Times New Roman"/>
          <w:lang w:val="nl-NL"/>
        </w:rPr>
      </w:pPr>
      <w:r w:rsidRPr="00210C42">
        <w:rPr>
          <w:rStyle w:val="fontstyle01"/>
          <w:rFonts w:ascii="Times New Roman" w:hAnsi="Times New Roman" w:cs="Times New Roman"/>
          <w:lang w:val="nl-NL"/>
        </w:rPr>
        <w:t xml:space="preserve">- </w:t>
      </w:r>
      <w:r w:rsidR="007604F0" w:rsidRPr="00210C42">
        <w:rPr>
          <w:rStyle w:val="fontstyle01"/>
          <w:rFonts w:ascii="Times New Roman" w:hAnsi="Times New Roman" w:cs="Times New Roman"/>
          <w:lang w:val="nl-NL"/>
        </w:rPr>
        <w:t>Khối lượng kiến thức toàn khó</w:t>
      </w:r>
      <w:r w:rsidR="0046154E" w:rsidRPr="00210C42">
        <w:rPr>
          <w:rStyle w:val="fontstyle01"/>
          <w:rFonts w:ascii="Times New Roman" w:hAnsi="Times New Roman" w:cs="Times New Roman"/>
          <w:lang w:val="nl-NL"/>
        </w:rPr>
        <w:t xml:space="preserve">a: </w:t>
      </w:r>
    </w:p>
    <w:p w:rsidR="0046154E" w:rsidRPr="00210C42" w:rsidRDefault="0046154E" w:rsidP="00091B8C">
      <w:pPr>
        <w:widowControl w:val="0"/>
        <w:spacing w:before="120" w:after="120" w:line="240" w:lineRule="auto"/>
        <w:ind w:firstLine="720"/>
        <w:outlineLvl w:val="0"/>
        <w:rPr>
          <w:rStyle w:val="fontstyle01"/>
          <w:rFonts w:ascii="Times New Roman" w:hAnsi="Times New Roman" w:cs="Times New Roman"/>
          <w:lang w:val="nl-NL"/>
        </w:rPr>
      </w:pPr>
      <w:r w:rsidRPr="00210C42">
        <w:rPr>
          <w:rStyle w:val="fontstyle01"/>
          <w:rFonts w:ascii="Times New Roman" w:hAnsi="Times New Roman" w:cs="Times New Roman"/>
          <w:lang w:val="nl-NL"/>
        </w:rPr>
        <w:t>+ Các ngành cấp bằng Kỹ sư: 1</w:t>
      </w:r>
      <w:r w:rsidR="00C47B2A" w:rsidRPr="00210C42">
        <w:rPr>
          <w:rStyle w:val="fontstyle01"/>
          <w:rFonts w:ascii="Times New Roman" w:hAnsi="Times New Roman" w:cs="Times New Roman"/>
          <w:lang w:val="nl-NL"/>
        </w:rPr>
        <w:t>50</w:t>
      </w:r>
      <w:r w:rsidRPr="00210C42">
        <w:rPr>
          <w:rStyle w:val="fontstyle01"/>
          <w:rFonts w:ascii="Times New Roman" w:hAnsi="Times New Roman" w:cs="Times New Roman"/>
          <w:lang w:val="nl-NL"/>
        </w:rPr>
        <w:t xml:space="preserve"> tín chỉ</w:t>
      </w:r>
      <w:r w:rsidR="00101F5A" w:rsidRPr="00210C42">
        <w:rPr>
          <w:rStyle w:val="fontstyle01"/>
          <w:rFonts w:ascii="Times New Roman" w:hAnsi="Times New Roman" w:cs="Times New Roman"/>
          <w:lang w:val="nl-NL"/>
        </w:rPr>
        <w:t xml:space="preserve">  </w:t>
      </w:r>
    </w:p>
    <w:p w:rsidR="0046154E" w:rsidRDefault="0046154E" w:rsidP="00091B8C">
      <w:pPr>
        <w:widowControl w:val="0"/>
        <w:spacing w:before="120" w:after="120" w:line="240" w:lineRule="auto"/>
        <w:ind w:firstLine="720"/>
        <w:outlineLvl w:val="0"/>
        <w:rPr>
          <w:rStyle w:val="fontstyle01"/>
          <w:rFonts w:ascii="Times New Roman" w:hAnsi="Times New Roman" w:cs="Times New Roman"/>
          <w:lang w:val="nl-NL"/>
        </w:rPr>
      </w:pPr>
      <w:r w:rsidRPr="00210C42">
        <w:rPr>
          <w:rStyle w:val="fontstyle01"/>
          <w:rFonts w:ascii="Times New Roman" w:hAnsi="Times New Roman" w:cs="Times New Roman"/>
          <w:lang w:val="nl-NL"/>
        </w:rPr>
        <w:t>+ Các ngành còn lại: 135 tín chỉ</w:t>
      </w:r>
      <w:r>
        <w:rPr>
          <w:rStyle w:val="fontstyle01"/>
          <w:rFonts w:ascii="Times New Roman" w:hAnsi="Times New Roman" w:cs="Times New Roman"/>
          <w:lang w:val="nl-NL"/>
        </w:rPr>
        <w:t xml:space="preserve">   </w:t>
      </w:r>
    </w:p>
    <w:p w:rsidR="001B75C3" w:rsidRDefault="00101F5A" w:rsidP="00091B8C">
      <w:pPr>
        <w:widowControl w:val="0"/>
        <w:spacing w:before="120" w:after="120" w:line="240" w:lineRule="auto"/>
        <w:ind w:firstLine="720"/>
        <w:outlineLvl w:val="0"/>
        <w:rPr>
          <w:rStyle w:val="fontstyle01"/>
          <w:rFonts w:ascii="Times New Roman" w:hAnsi="Times New Roman" w:cs="Times New Roman"/>
          <w:lang w:val="nl-NL"/>
        </w:rPr>
      </w:pPr>
      <w:r>
        <w:rPr>
          <w:rStyle w:val="fontstyle01"/>
          <w:rFonts w:ascii="Times New Roman" w:hAnsi="Times New Roman" w:cs="Times New Roman"/>
          <w:lang w:val="nl-NL"/>
        </w:rPr>
        <w:lastRenderedPageBreak/>
        <w:t xml:space="preserve">- </w:t>
      </w:r>
      <w:r w:rsidR="0046154E">
        <w:rPr>
          <w:rStyle w:val="fontstyle01"/>
          <w:rFonts w:ascii="Times New Roman" w:hAnsi="Times New Roman" w:cs="Times New Roman"/>
          <w:lang w:val="nl-NL"/>
        </w:rPr>
        <w:t>Khối lượng kiến thức toàn khóa nói trên không kể khối lượng các môn điều kiện: 0</w:t>
      </w:r>
      <w:ins w:id="7" w:author="Admin" w:date="2019-11-12T14:04:00Z">
        <w:r w:rsidR="00210C42">
          <w:rPr>
            <w:rStyle w:val="fontstyle01"/>
            <w:rFonts w:ascii="Times New Roman" w:hAnsi="Times New Roman" w:cs="Times New Roman"/>
            <w:lang w:val="nl-NL"/>
          </w:rPr>
          <w:t>3</w:t>
        </w:r>
      </w:ins>
      <w:del w:id="8" w:author="Admin" w:date="2019-11-12T14:04:00Z">
        <w:r w:rsidR="00210C42" w:rsidDel="00210C42">
          <w:rPr>
            <w:rStyle w:val="fontstyle01"/>
            <w:rFonts w:ascii="Times New Roman" w:hAnsi="Times New Roman" w:cs="Times New Roman"/>
            <w:lang w:val="nl-NL"/>
          </w:rPr>
          <w:delText>3</w:delText>
        </w:r>
      </w:del>
      <w:r w:rsidR="0046154E">
        <w:rPr>
          <w:rStyle w:val="fontstyle01"/>
          <w:rFonts w:ascii="Times New Roman" w:hAnsi="Times New Roman" w:cs="Times New Roman"/>
          <w:lang w:val="nl-NL"/>
        </w:rPr>
        <w:t xml:space="preserve"> tín chỉ Giáo dục thể chất, 08 tín chỉ Giáo dục Quốc phòng – An ninh.</w:t>
      </w:r>
    </w:p>
    <w:p w:rsidR="006E7223" w:rsidRPr="007604F0" w:rsidRDefault="006E7223" w:rsidP="006E7223">
      <w:pPr>
        <w:widowControl w:val="0"/>
        <w:spacing w:before="120" w:after="120" w:line="240" w:lineRule="auto"/>
        <w:rPr>
          <w:rFonts w:cs="Times New Roman"/>
          <w:b/>
          <w:color w:val="000000"/>
          <w:sz w:val="26"/>
          <w:szCs w:val="26"/>
          <w:lang w:val="nl-NL"/>
        </w:rPr>
      </w:pPr>
      <w:r w:rsidRPr="007604F0">
        <w:rPr>
          <w:rFonts w:eastAsia="Times New Roman" w:cs="Times New Roman"/>
          <w:b/>
          <w:sz w:val="26"/>
          <w:szCs w:val="26"/>
          <w:lang w:val="nl-NL"/>
        </w:rPr>
        <w:t xml:space="preserve">Điều </w:t>
      </w:r>
      <w:r w:rsidR="00BC0774">
        <w:rPr>
          <w:rFonts w:eastAsia="Times New Roman" w:cs="Times New Roman"/>
          <w:b/>
          <w:sz w:val="26"/>
          <w:szCs w:val="26"/>
          <w:lang w:val="nl-NL"/>
        </w:rPr>
        <w:t>7</w:t>
      </w:r>
      <w:r w:rsidRPr="007604F0">
        <w:rPr>
          <w:rFonts w:eastAsia="Times New Roman" w:cs="Times New Roman"/>
          <w:b/>
          <w:sz w:val="26"/>
          <w:szCs w:val="26"/>
          <w:lang w:val="nl-NL"/>
        </w:rPr>
        <w:t xml:space="preserve">. </w:t>
      </w:r>
      <w:r>
        <w:rPr>
          <w:rFonts w:eastAsia="Times New Roman" w:cs="Times New Roman"/>
          <w:b/>
          <w:sz w:val="26"/>
          <w:szCs w:val="26"/>
          <w:lang w:val="nl-NL"/>
        </w:rPr>
        <w:t>Cấu trúc của chương trình đào tạo</w:t>
      </w:r>
    </w:p>
    <w:p w:rsidR="00305C0C" w:rsidRDefault="00E51804" w:rsidP="00305C0C">
      <w:pPr>
        <w:ind w:firstLine="720"/>
        <w:rPr>
          <w:rStyle w:val="fontstyle01"/>
          <w:rFonts w:ascii="Times New Roman" w:hAnsi="Times New Roman" w:cs="Times New Roman"/>
          <w:lang w:val="nl-NL"/>
        </w:rPr>
      </w:pPr>
      <w:r>
        <w:rPr>
          <w:rStyle w:val="fontstyle01"/>
          <w:rFonts w:ascii="Times New Roman" w:hAnsi="Times New Roman" w:cs="Times New Roman"/>
          <w:lang w:val="nl-NL"/>
        </w:rPr>
        <w:t>Chương trình đào tạo gồm khối kiến thức giáo dục đại cương và khối kiến thức giáo dục chuyên nghiệp.</w:t>
      </w:r>
      <w:r w:rsidR="00305C0C">
        <w:rPr>
          <w:rStyle w:val="fontstyle01"/>
          <w:rFonts w:ascii="Times New Roman" w:hAnsi="Times New Roman" w:cs="Times New Roman"/>
          <w:lang w:val="nl-NL"/>
        </w:rPr>
        <w:t xml:space="preserve"> </w:t>
      </w:r>
    </w:p>
    <w:p w:rsidR="00E51804" w:rsidRDefault="00215789" w:rsidP="00305C0C">
      <w:pPr>
        <w:ind w:firstLine="720"/>
        <w:rPr>
          <w:rStyle w:val="fontstyle01"/>
          <w:rFonts w:ascii="Times New Roman" w:hAnsi="Times New Roman" w:cs="Times New Roman"/>
          <w:lang w:val="nl-NL"/>
        </w:rPr>
      </w:pPr>
      <w:r>
        <w:rPr>
          <w:rStyle w:val="fontstyle01"/>
          <w:rFonts w:ascii="Times New Roman" w:hAnsi="Times New Roman" w:cs="Times New Roman"/>
          <w:lang w:val="nl-NL"/>
        </w:rPr>
        <w:t xml:space="preserve">Kiến thức giáo dục đại cương là kiến thức nền tảng, tổng quát để sinh viên thích ứng với sự phát triển không ngừng của xã hội và chuẩn bị cho giai đoạn giáo dục chuyên nghiệp. </w:t>
      </w:r>
      <w:r w:rsidR="00E51804">
        <w:rPr>
          <w:rStyle w:val="fontstyle01"/>
          <w:rFonts w:ascii="Times New Roman" w:hAnsi="Times New Roman" w:cs="Times New Roman"/>
          <w:lang w:val="nl-NL"/>
        </w:rPr>
        <w:t>Khối kiến thức giáo dục đại cương</w:t>
      </w:r>
      <w:r w:rsidR="00640EB2">
        <w:rPr>
          <w:rStyle w:val="fontstyle01"/>
          <w:rFonts w:ascii="Times New Roman" w:hAnsi="Times New Roman" w:cs="Times New Roman"/>
          <w:lang w:val="nl-NL"/>
        </w:rPr>
        <w:t xml:space="preserve"> bao gồm kiến thức về khoa học chính trị</w:t>
      </w:r>
      <w:r>
        <w:rPr>
          <w:rStyle w:val="fontstyle01"/>
          <w:rFonts w:ascii="Times New Roman" w:hAnsi="Times New Roman" w:cs="Times New Roman"/>
          <w:lang w:val="nl-NL"/>
        </w:rPr>
        <w:t>,</w:t>
      </w:r>
      <w:r w:rsidR="00640EB2">
        <w:rPr>
          <w:rStyle w:val="fontstyle01"/>
          <w:rFonts w:ascii="Times New Roman" w:hAnsi="Times New Roman" w:cs="Times New Roman"/>
          <w:lang w:val="nl-NL"/>
        </w:rPr>
        <w:t xml:space="preserve"> pháp luật</w:t>
      </w:r>
      <w:r>
        <w:rPr>
          <w:rStyle w:val="fontstyle01"/>
          <w:rFonts w:ascii="Times New Roman" w:hAnsi="Times New Roman" w:cs="Times New Roman"/>
          <w:lang w:val="nl-NL"/>
        </w:rPr>
        <w:t>;</w:t>
      </w:r>
      <w:r w:rsidR="00640EB2">
        <w:rPr>
          <w:rStyle w:val="fontstyle01"/>
          <w:rFonts w:ascii="Times New Roman" w:hAnsi="Times New Roman" w:cs="Times New Roman"/>
          <w:lang w:val="nl-NL"/>
        </w:rPr>
        <w:t xml:space="preserve"> </w:t>
      </w:r>
      <w:r w:rsidR="0089776C">
        <w:rPr>
          <w:rStyle w:val="fontstyle01"/>
          <w:rFonts w:ascii="Times New Roman" w:hAnsi="Times New Roman" w:cs="Times New Roman"/>
          <w:lang w:val="nl-NL"/>
        </w:rPr>
        <w:t>ngoại ngữ</w:t>
      </w:r>
      <w:del w:id="9" w:author="Admin" w:date="2019-11-12T14:09:00Z">
        <w:r w:rsidR="0089776C" w:rsidDel="00210C42">
          <w:rPr>
            <w:rStyle w:val="fontstyle01"/>
            <w:rFonts w:ascii="Times New Roman" w:hAnsi="Times New Roman" w:cs="Times New Roman"/>
            <w:lang w:val="nl-NL"/>
          </w:rPr>
          <w:delText>, tin họ</w:delText>
        </w:r>
        <w:r w:rsidR="00650D98" w:rsidDel="00210C42">
          <w:rPr>
            <w:rStyle w:val="fontstyle01"/>
            <w:rFonts w:ascii="Times New Roman" w:hAnsi="Times New Roman" w:cs="Times New Roman"/>
            <w:lang w:val="nl-NL"/>
          </w:rPr>
          <w:delText>c</w:delText>
        </w:r>
      </w:del>
      <w:r>
        <w:rPr>
          <w:rStyle w:val="fontstyle01"/>
          <w:rFonts w:ascii="Times New Roman" w:hAnsi="Times New Roman" w:cs="Times New Roman"/>
          <w:lang w:val="nl-NL"/>
        </w:rPr>
        <w:t>; khoa học xã hội hoặc toán - khoa học tự nhiên – môi trường;</w:t>
      </w:r>
      <w:r w:rsidR="003D4509">
        <w:rPr>
          <w:rStyle w:val="fontstyle01"/>
          <w:rFonts w:ascii="Times New Roman" w:hAnsi="Times New Roman" w:cs="Times New Roman"/>
          <w:lang w:val="nl-NL"/>
        </w:rPr>
        <w:t xml:space="preserve"> </w:t>
      </w:r>
      <w:r>
        <w:rPr>
          <w:rStyle w:val="fontstyle01"/>
          <w:rFonts w:ascii="Times New Roman" w:hAnsi="Times New Roman" w:cs="Times New Roman"/>
          <w:lang w:val="nl-NL"/>
        </w:rPr>
        <w:t xml:space="preserve">Khoa học quản lý </w:t>
      </w:r>
      <w:r w:rsidR="00650D98">
        <w:rPr>
          <w:rStyle w:val="fontstyle01"/>
          <w:rFonts w:ascii="Times New Roman" w:hAnsi="Times New Roman" w:cs="Times New Roman"/>
          <w:lang w:val="nl-NL"/>
        </w:rPr>
        <w:t xml:space="preserve">và Giáo dục thể chất, Giáo dục Quốc phòng – An ninh. </w:t>
      </w:r>
    </w:p>
    <w:p w:rsidR="00305C0C" w:rsidRDefault="00215789" w:rsidP="00305C0C">
      <w:pPr>
        <w:widowControl w:val="0"/>
        <w:spacing w:before="120" w:after="120" w:line="240" w:lineRule="auto"/>
        <w:ind w:firstLine="720"/>
        <w:outlineLvl w:val="0"/>
        <w:rPr>
          <w:rStyle w:val="fontstyle01"/>
          <w:rFonts w:ascii="Times New Roman" w:hAnsi="Times New Roman" w:cs="Times New Roman"/>
          <w:lang w:val="nl-NL"/>
        </w:rPr>
      </w:pPr>
      <w:r>
        <w:rPr>
          <w:rStyle w:val="fontstyle01"/>
          <w:rFonts w:ascii="Times New Roman" w:hAnsi="Times New Roman" w:cs="Times New Roman"/>
          <w:lang w:val="nl-NL"/>
        </w:rPr>
        <w:t xml:space="preserve">Kiến thức giáo dục chuyên nghiệp là kiến thức chuyên môn để sinh viên hình thành </w:t>
      </w:r>
      <w:r w:rsidR="00484D05">
        <w:rPr>
          <w:rStyle w:val="fontstyle01"/>
          <w:rFonts w:ascii="Times New Roman" w:hAnsi="Times New Roman" w:cs="Times New Roman"/>
          <w:lang w:val="nl-NL"/>
        </w:rPr>
        <w:t xml:space="preserve">và phát triển </w:t>
      </w:r>
      <w:r>
        <w:rPr>
          <w:rStyle w:val="fontstyle01"/>
          <w:rFonts w:ascii="Times New Roman" w:hAnsi="Times New Roman" w:cs="Times New Roman"/>
          <w:lang w:val="nl-NL"/>
        </w:rPr>
        <w:t xml:space="preserve">năng lực, kỹ năng và thái độ nghề nghiệp của ngành đào tạo. </w:t>
      </w:r>
      <w:r w:rsidR="005D4E1E">
        <w:rPr>
          <w:rStyle w:val="fontstyle01"/>
          <w:rFonts w:ascii="Times New Roman" w:hAnsi="Times New Roman" w:cs="Times New Roman"/>
          <w:lang w:val="nl-NL"/>
        </w:rPr>
        <w:t xml:space="preserve">Khối kiến thức giáo dục chuyên nghiệp </w:t>
      </w:r>
      <w:r w:rsidR="00305C0C">
        <w:rPr>
          <w:rStyle w:val="fontstyle01"/>
          <w:rFonts w:ascii="Times New Roman" w:hAnsi="Times New Roman" w:cs="Times New Roman"/>
          <w:lang w:val="nl-NL"/>
        </w:rPr>
        <w:t xml:space="preserve">bao gồm </w:t>
      </w:r>
      <w:r w:rsidR="005D4E1E">
        <w:rPr>
          <w:rStyle w:val="fontstyle01"/>
          <w:rFonts w:ascii="Times New Roman" w:hAnsi="Times New Roman" w:cs="Times New Roman"/>
          <w:lang w:val="nl-NL"/>
        </w:rPr>
        <w:t xml:space="preserve">khối kiến thức cơ sở </w:t>
      </w:r>
      <w:ins w:id="10" w:author="Admin" w:date="2019-11-12T14:05:00Z">
        <w:r w:rsidR="00210C42">
          <w:rPr>
            <w:rStyle w:val="fontstyle01"/>
            <w:rFonts w:ascii="Times New Roman" w:hAnsi="Times New Roman" w:cs="Times New Roman"/>
            <w:lang w:val="nl-NL"/>
          </w:rPr>
          <w:t xml:space="preserve">khối ngành và </w:t>
        </w:r>
      </w:ins>
      <w:r w:rsidR="005D4E1E">
        <w:rPr>
          <w:rStyle w:val="fontstyle01"/>
          <w:rFonts w:ascii="Times New Roman" w:hAnsi="Times New Roman" w:cs="Times New Roman"/>
          <w:lang w:val="nl-NL"/>
        </w:rPr>
        <w:t>ngành</w:t>
      </w:r>
      <w:r w:rsidR="00305C0C">
        <w:rPr>
          <w:rStyle w:val="fontstyle01"/>
          <w:rFonts w:ascii="Times New Roman" w:hAnsi="Times New Roman" w:cs="Times New Roman"/>
          <w:lang w:val="nl-NL"/>
        </w:rPr>
        <w:t xml:space="preserve">, </w:t>
      </w:r>
      <w:r w:rsidR="005D4E1E">
        <w:rPr>
          <w:rStyle w:val="fontstyle01"/>
          <w:rFonts w:ascii="Times New Roman" w:hAnsi="Times New Roman" w:cs="Times New Roman"/>
          <w:lang w:val="nl-NL"/>
        </w:rPr>
        <w:t xml:space="preserve">khối kiến thức </w:t>
      </w:r>
      <w:ins w:id="11" w:author="Admin" w:date="2019-11-12T14:05:00Z">
        <w:r w:rsidR="00210C42">
          <w:rPr>
            <w:rStyle w:val="fontstyle01"/>
            <w:rFonts w:ascii="Times New Roman" w:hAnsi="Times New Roman" w:cs="Times New Roman"/>
            <w:lang w:val="nl-NL"/>
          </w:rPr>
          <w:t>ng</w:t>
        </w:r>
      </w:ins>
      <w:ins w:id="12" w:author="Admin" w:date="2019-11-12T14:06:00Z">
        <w:r w:rsidR="00210C42">
          <w:rPr>
            <w:rStyle w:val="fontstyle01"/>
            <w:rFonts w:ascii="Times New Roman" w:hAnsi="Times New Roman" w:cs="Times New Roman"/>
            <w:lang w:val="nl-NL"/>
          </w:rPr>
          <w:t xml:space="preserve">ành, khối kiến thức </w:t>
        </w:r>
      </w:ins>
      <w:r w:rsidR="005D4E1E">
        <w:rPr>
          <w:rStyle w:val="fontstyle01"/>
          <w:rFonts w:ascii="Times New Roman" w:hAnsi="Times New Roman" w:cs="Times New Roman"/>
          <w:lang w:val="nl-NL"/>
        </w:rPr>
        <w:t>chuyên ngành</w:t>
      </w:r>
      <w:ins w:id="13" w:author="Admin" w:date="2019-11-12T14:06:00Z">
        <w:r w:rsidR="00210C42">
          <w:rPr>
            <w:rStyle w:val="fontstyle01"/>
            <w:rFonts w:ascii="Times New Roman" w:hAnsi="Times New Roman" w:cs="Times New Roman"/>
            <w:lang w:val="nl-NL"/>
          </w:rPr>
          <w:t xml:space="preserve"> (nếu có)</w:t>
        </w:r>
      </w:ins>
      <w:r w:rsidR="00305C0C">
        <w:rPr>
          <w:rStyle w:val="fontstyle01"/>
          <w:rFonts w:ascii="Times New Roman" w:hAnsi="Times New Roman" w:cs="Times New Roman"/>
          <w:lang w:val="nl-NL"/>
        </w:rPr>
        <w:t>, khối kiến thức bổ trợ (đào tạo, rèn luyện nghiệp vụ ngành, kỹ năng nghề nghiệp</w:t>
      </w:r>
      <w:del w:id="14" w:author="Admin" w:date="2019-11-12T14:07:00Z">
        <w:r w:rsidR="00305C0C" w:rsidDel="00210C42">
          <w:rPr>
            <w:rStyle w:val="fontstyle01"/>
            <w:rFonts w:ascii="Times New Roman" w:hAnsi="Times New Roman" w:cs="Times New Roman"/>
            <w:lang w:val="nl-NL"/>
          </w:rPr>
          <w:delText>)</w:delText>
        </w:r>
      </w:del>
      <w:r w:rsidR="00305C0C">
        <w:rPr>
          <w:rStyle w:val="fontstyle01"/>
          <w:rFonts w:ascii="Times New Roman" w:hAnsi="Times New Roman" w:cs="Times New Roman"/>
          <w:lang w:val="nl-NL"/>
        </w:rPr>
        <w:t>, thực tập</w:t>
      </w:r>
      <w:ins w:id="15" w:author="Admin" w:date="2019-11-12T14:07:00Z">
        <w:r w:rsidR="00210C42">
          <w:rPr>
            <w:rStyle w:val="fontstyle01"/>
            <w:rFonts w:ascii="Times New Roman" w:hAnsi="Times New Roman" w:cs="Times New Roman"/>
            <w:lang w:val="nl-NL"/>
          </w:rPr>
          <w:t xml:space="preserve"> nghề nghiệp, thực tập tốt ngh</w:t>
        </w:r>
      </w:ins>
      <w:ins w:id="16" w:author="Admin" w:date="2019-11-12T14:08:00Z">
        <w:r w:rsidR="00210C42">
          <w:rPr>
            <w:rStyle w:val="fontstyle01"/>
            <w:rFonts w:ascii="Times New Roman" w:hAnsi="Times New Roman" w:cs="Times New Roman"/>
            <w:lang w:val="nl-NL"/>
          </w:rPr>
          <w:t>ệp</w:t>
        </w:r>
      </w:ins>
      <w:ins w:id="17" w:author="Admin" w:date="2019-11-12T14:07:00Z">
        <w:r w:rsidR="00210C42">
          <w:rPr>
            <w:rStyle w:val="fontstyle01"/>
            <w:rFonts w:ascii="Times New Roman" w:hAnsi="Times New Roman" w:cs="Times New Roman"/>
            <w:lang w:val="nl-NL"/>
          </w:rPr>
          <w:t>)</w:t>
        </w:r>
      </w:ins>
      <w:r w:rsidR="00305C0C">
        <w:rPr>
          <w:rStyle w:val="fontstyle01"/>
          <w:rFonts w:ascii="Times New Roman" w:hAnsi="Times New Roman" w:cs="Times New Roman"/>
          <w:lang w:val="nl-NL"/>
        </w:rPr>
        <w:t xml:space="preserve"> và tốt nghiệp</w:t>
      </w:r>
      <w:r w:rsidR="005D4E1E">
        <w:rPr>
          <w:rStyle w:val="fontstyle01"/>
          <w:rFonts w:ascii="Times New Roman" w:hAnsi="Times New Roman" w:cs="Times New Roman"/>
          <w:lang w:val="nl-NL"/>
        </w:rPr>
        <w:t xml:space="preserve">. </w:t>
      </w:r>
    </w:p>
    <w:p w:rsidR="00AC04F4" w:rsidRDefault="00215789" w:rsidP="00215789">
      <w:pPr>
        <w:widowControl w:val="0"/>
        <w:spacing w:before="120" w:after="120" w:line="240" w:lineRule="auto"/>
        <w:ind w:firstLine="720"/>
        <w:jc w:val="center"/>
        <w:outlineLvl w:val="0"/>
        <w:rPr>
          <w:rStyle w:val="fontstyle01"/>
          <w:rFonts w:ascii="Times New Roman" w:hAnsi="Times New Roman" w:cs="Times New Roman"/>
          <w:lang w:val="nl-NL"/>
        </w:rPr>
      </w:pPr>
      <w:r w:rsidRPr="005F6B49">
        <w:rPr>
          <w:rStyle w:val="fontstyle01"/>
          <w:rFonts w:ascii="Times New Roman" w:hAnsi="Times New Roman" w:cs="Times New Roman"/>
          <w:highlight w:val="yellow"/>
          <w:lang w:val="nl-NL"/>
        </w:rPr>
        <w:t>Bảng 1. Cấu trúc</w:t>
      </w:r>
      <w:r w:rsidR="005F6B49">
        <w:rPr>
          <w:rStyle w:val="fontstyle01"/>
          <w:rFonts w:ascii="Times New Roman" w:hAnsi="Times New Roman" w:cs="Times New Roman"/>
          <w:highlight w:val="yellow"/>
          <w:lang w:val="nl-NL"/>
        </w:rPr>
        <w:t xml:space="preserve">, khối </w:t>
      </w:r>
      <w:bookmarkStart w:id="18" w:name="_GoBack"/>
      <w:bookmarkEnd w:id="18"/>
      <w:r w:rsidR="005F6B49">
        <w:rPr>
          <w:rStyle w:val="fontstyle01"/>
          <w:rFonts w:ascii="Times New Roman" w:hAnsi="Times New Roman" w:cs="Times New Roman"/>
          <w:highlight w:val="yellow"/>
          <w:lang w:val="nl-NL"/>
        </w:rPr>
        <w:t>lượng</w:t>
      </w:r>
      <w:r w:rsidRPr="005F6B49">
        <w:rPr>
          <w:rStyle w:val="fontstyle01"/>
          <w:rFonts w:ascii="Times New Roman" w:hAnsi="Times New Roman" w:cs="Times New Roman"/>
          <w:highlight w:val="yellow"/>
          <w:lang w:val="nl-NL"/>
        </w:rPr>
        <w:t xml:space="preserve"> chương trình đào tạo</w:t>
      </w:r>
    </w:p>
    <w:tbl>
      <w:tblPr>
        <w:tblW w:w="9075" w:type="dxa"/>
        <w:tblInd w:w="93" w:type="dxa"/>
        <w:tblLook w:val="04A0"/>
        <w:tblPrChange w:id="19" w:author="Admin" w:date="2019-11-12T14:35:00Z">
          <w:tblPr>
            <w:tblW w:w="9039" w:type="dxa"/>
            <w:tblInd w:w="93" w:type="dxa"/>
            <w:tblLook w:val="04A0"/>
          </w:tblPr>
        </w:tblPrChange>
      </w:tblPr>
      <w:tblGrid>
        <w:gridCol w:w="940"/>
        <w:gridCol w:w="705"/>
        <w:gridCol w:w="705"/>
        <w:gridCol w:w="794"/>
        <w:gridCol w:w="772"/>
        <w:gridCol w:w="777"/>
        <w:gridCol w:w="1134"/>
        <w:gridCol w:w="851"/>
        <w:gridCol w:w="936"/>
        <w:gridCol w:w="761"/>
        <w:gridCol w:w="700"/>
        <w:tblGridChange w:id="20">
          <w:tblGrid>
            <w:gridCol w:w="940"/>
            <w:gridCol w:w="705"/>
            <w:gridCol w:w="705"/>
            <w:gridCol w:w="794"/>
            <w:gridCol w:w="772"/>
            <w:gridCol w:w="616"/>
            <w:gridCol w:w="705"/>
            <w:gridCol w:w="794"/>
            <w:gridCol w:w="1583"/>
            <w:gridCol w:w="761"/>
            <w:gridCol w:w="700"/>
          </w:tblGrid>
        </w:tblGridChange>
      </w:tblGrid>
      <w:tr w:rsidR="00210C42" w:rsidRPr="00215789" w:rsidTr="008E1FC7">
        <w:trPr>
          <w:trHeight w:val="780"/>
          <w:trPrChange w:id="21" w:author="Admin" w:date="2019-11-12T14:35:00Z">
            <w:trPr>
              <w:trHeight w:val="780"/>
            </w:trPr>
          </w:trPrChange>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Change w:id="22" w:author="Admin" w:date="2019-11-12T14:35:00Z">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tcPrChange>
          </w:tcPr>
          <w:p w:rsidR="00215789" w:rsidRPr="00215789" w:rsidRDefault="00215789"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Khối ngành</w:t>
            </w:r>
          </w:p>
        </w:tc>
        <w:tc>
          <w:tcPr>
            <w:tcW w:w="3753" w:type="dxa"/>
            <w:gridSpan w:val="5"/>
            <w:tcBorders>
              <w:top w:val="single" w:sz="4" w:space="0" w:color="auto"/>
              <w:left w:val="nil"/>
              <w:bottom w:val="single" w:sz="4" w:space="0" w:color="auto"/>
              <w:right w:val="single" w:sz="4" w:space="0" w:color="auto"/>
            </w:tcBorders>
            <w:shd w:val="clear" w:color="000000" w:fill="92D050"/>
            <w:noWrap/>
            <w:vAlign w:val="center"/>
            <w:hideMark/>
            <w:tcPrChange w:id="23" w:author="Admin" w:date="2019-11-12T14:35:00Z">
              <w:tcPr>
                <w:tcW w:w="3556" w:type="dxa"/>
                <w:gridSpan w:val="5"/>
                <w:tcBorders>
                  <w:top w:val="single" w:sz="4" w:space="0" w:color="auto"/>
                  <w:left w:val="nil"/>
                  <w:bottom w:val="single" w:sz="4" w:space="0" w:color="auto"/>
                  <w:right w:val="single" w:sz="4" w:space="0" w:color="auto"/>
                </w:tcBorders>
                <w:shd w:val="clear" w:color="000000" w:fill="92D050"/>
                <w:noWrap/>
                <w:vAlign w:val="center"/>
                <w:hideMark/>
              </w:tcPr>
            </w:tcPrChange>
          </w:tcPr>
          <w:p w:rsidR="00215789" w:rsidRPr="00215789" w:rsidRDefault="00215789" w:rsidP="00215789">
            <w:pPr>
              <w:spacing w:after="0" w:line="240" w:lineRule="auto"/>
              <w:jc w:val="center"/>
              <w:rPr>
                <w:rFonts w:eastAsia="Times New Roman" w:cs="Times New Roman"/>
                <w:color w:val="000000"/>
                <w:sz w:val="20"/>
                <w:szCs w:val="20"/>
              </w:rPr>
            </w:pPr>
            <w:r w:rsidRPr="00215789">
              <w:rPr>
                <w:rFonts w:eastAsia="Times New Roman" w:cs="Times New Roman"/>
                <w:color w:val="000000"/>
                <w:sz w:val="20"/>
                <w:szCs w:val="20"/>
              </w:rPr>
              <w:t>Khối KT GD Đại cương</w:t>
            </w:r>
          </w:p>
        </w:tc>
        <w:tc>
          <w:tcPr>
            <w:tcW w:w="3682" w:type="dxa"/>
            <w:gridSpan w:val="4"/>
            <w:tcBorders>
              <w:top w:val="single" w:sz="4" w:space="0" w:color="auto"/>
              <w:left w:val="nil"/>
              <w:bottom w:val="single" w:sz="4" w:space="0" w:color="auto"/>
              <w:right w:val="single" w:sz="4" w:space="0" w:color="auto"/>
            </w:tcBorders>
            <w:shd w:val="clear" w:color="000000" w:fill="00B0F0"/>
            <w:noWrap/>
            <w:vAlign w:val="center"/>
            <w:hideMark/>
            <w:tcPrChange w:id="24" w:author="Admin" w:date="2019-11-12T14:35:00Z">
              <w:tcPr>
                <w:tcW w:w="3843" w:type="dxa"/>
                <w:gridSpan w:val="4"/>
                <w:tcBorders>
                  <w:top w:val="single" w:sz="4" w:space="0" w:color="auto"/>
                  <w:left w:val="nil"/>
                  <w:bottom w:val="single" w:sz="4" w:space="0" w:color="auto"/>
                  <w:right w:val="single" w:sz="4" w:space="0" w:color="auto"/>
                </w:tcBorders>
                <w:shd w:val="clear" w:color="000000" w:fill="00B0F0"/>
                <w:noWrap/>
                <w:vAlign w:val="center"/>
                <w:hideMark/>
              </w:tcPr>
            </w:tcPrChange>
          </w:tcPr>
          <w:p w:rsidR="00215789" w:rsidRPr="00215789" w:rsidRDefault="00215789" w:rsidP="00215789">
            <w:pPr>
              <w:spacing w:after="0" w:line="240" w:lineRule="auto"/>
              <w:jc w:val="center"/>
              <w:rPr>
                <w:rFonts w:eastAsia="Times New Roman" w:cs="Times New Roman"/>
                <w:color w:val="000000"/>
                <w:sz w:val="20"/>
                <w:szCs w:val="20"/>
              </w:rPr>
            </w:pPr>
            <w:r w:rsidRPr="00215789">
              <w:rPr>
                <w:rFonts w:eastAsia="Times New Roman" w:cs="Times New Roman"/>
                <w:color w:val="000000"/>
                <w:sz w:val="20"/>
                <w:szCs w:val="20"/>
              </w:rPr>
              <w:t>Khối KT GD chuyên nghiệp</w:t>
            </w:r>
          </w:p>
        </w:tc>
        <w:tc>
          <w:tcPr>
            <w:tcW w:w="700" w:type="dxa"/>
            <w:tcBorders>
              <w:top w:val="single" w:sz="4" w:space="0" w:color="auto"/>
              <w:left w:val="nil"/>
              <w:bottom w:val="single" w:sz="4" w:space="0" w:color="auto"/>
              <w:right w:val="single" w:sz="4" w:space="0" w:color="auto"/>
            </w:tcBorders>
            <w:shd w:val="clear" w:color="auto" w:fill="auto"/>
            <w:vAlign w:val="center"/>
            <w:hideMark/>
            <w:tcPrChange w:id="25" w:author="Admin" w:date="2019-11-12T14:35:00Z">
              <w:tcPr>
                <w:tcW w:w="700" w:type="dxa"/>
                <w:tcBorders>
                  <w:top w:val="single" w:sz="4" w:space="0" w:color="auto"/>
                  <w:left w:val="nil"/>
                  <w:bottom w:val="single" w:sz="4" w:space="0" w:color="auto"/>
                  <w:right w:val="single" w:sz="4" w:space="0" w:color="auto"/>
                </w:tcBorders>
                <w:shd w:val="clear" w:color="auto" w:fill="auto"/>
                <w:vAlign w:val="center"/>
                <w:hideMark/>
              </w:tcPr>
            </w:tcPrChange>
          </w:tcPr>
          <w:p w:rsidR="00215789" w:rsidRPr="00215789" w:rsidRDefault="00215789"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Tổng + (TC-QP)</w:t>
            </w:r>
          </w:p>
        </w:tc>
      </w:tr>
      <w:tr w:rsidR="00210C42" w:rsidRPr="00215789" w:rsidTr="008E1FC7">
        <w:trPr>
          <w:trHeight w:val="1560"/>
          <w:trPrChange w:id="26" w:author="Admin" w:date="2019-11-12T14:35:00Z">
            <w:trPr>
              <w:trHeight w:val="1560"/>
            </w:trPr>
          </w:trPrChange>
        </w:trPr>
        <w:tc>
          <w:tcPr>
            <w:tcW w:w="940" w:type="dxa"/>
            <w:tcBorders>
              <w:top w:val="nil"/>
              <w:left w:val="single" w:sz="4" w:space="0" w:color="auto"/>
              <w:bottom w:val="single" w:sz="4" w:space="0" w:color="auto"/>
              <w:right w:val="single" w:sz="4" w:space="0" w:color="auto"/>
            </w:tcBorders>
            <w:shd w:val="clear" w:color="auto" w:fill="auto"/>
            <w:vAlign w:val="bottom"/>
            <w:hideMark/>
            <w:tcPrChange w:id="27" w:author="Admin" w:date="2019-11-12T14:35:00Z">
              <w:tcPr>
                <w:tcW w:w="940" w:type="dxa"/>
                <w:tcBorders>
                  <w:top w:val="nil"/>
                  <w:left w:val="single" w:sz="4" w:space="0" w:color="auto"/>
                  <w:bottom w:val="single" w:sz="4" w:space="0" w:color="auto"/>
                  <w:right w:val="single" w:sz="4" w:space="0" w:color="auto"/>
                </w:tcBorders>
                <w:shd w:val="clear" w:color="auto" w:fill="auto"/>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705" w:type="dxa"/>
            <w:tcBorders>
              <w:top w:val="nil"/>
              <w:left w:val="nil"/>
              <w:bottom w:val="single" w:sz="4" w:space="0" w:color="auto"/>
              <w:right w:val="single" w:sz="4" w:space="0" w:color="auto"/>
            </w:tcBorders>
            <w:shd w:val="clear" w:color="auto" w:fill="auto"/>
            <w:hideMark/>
            <w:tcPrChange w:id="28" w:author="Admin" w:date="2019-11-12T14:35:00Z">
              <w:tcPr>
                <w:tcW w:w="705" w:type="dxa"/>
                <w:tcBorders>
                  <w:top w:val="nil"/>
                  <w:left w:val="nil"/>
                  <w:bottom w:val="single" w:sz="4" w:space="0" w:color="auto"/>
                  <w:right w:val="single" w:sz="4" w:space="0" w:color="auto"/>
                </w:tcBorders>
                <w:shd w:val="clear" w:color="auto" w:fill="auto"/>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Khoa học Chính trị -PL</w:t>
            </w:r>
          </w:p>
        </w:tc>
        <w:tc>
          <w:tcPr>
            <w:tcW w:w="705" w:type="dxa"/>
            <w:tcBorders>
              <w:top w:val="nil"/>
              <w:left w:val="nil"/>
              <w:bottom w:val="single" w:sz="4" w:space="0" w:color="auto"/>
              <w:right w:val="single" w:sz="4" w:space="0" w:color="auto"/>
            </w:tcBorders>
            <w:shd w:val="clear" w:color="auto" w:fill="auto"/>
            <w:hideMark/>
            <w:tcPrChange w:id="29" w:author="Admin" w:date="2019-11-12T14:35:00Z">
              <w:tcPr>
                <w:tcW w:w="705" w:type="dxa"/>
                <w:tcBorders>
                  <w:top w:val="nil"/>
                  <w:left w:val="nil"/>
                  <w:bottom w:val="single" w:sz="4" w:space="0" w:color="auto"/>
                  <w:right w:val="single" w:sz="4" w:space="0" w:color="auto"/>
                </w:tcBorders>
                <w:shd w:val="clear" w:color="auto" w:fill="auto"/>
                <w:hideMark/>
              </w:tcPr>
            </w:tcPrChange>
          </w:tcPr>
          <w:p w:rsidR="00210C42" w:rsidRPr="00215789" w:rsidRDefault="00210C42" w:rsidP="00210C42">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xml:space="preserve">Ngoại ngữ, </w:t>
            </w:r>
            <w:del w:id="30" w:author="Admin" w:date="2019-11-12T14:08:00Z">
              <w:r w:rsidRPr="00215789" w:rsidDel="00210C42">
                <w:rPr>
                  <w:rFonts w:eastAsia="Times New Roman" w:cs="Times New Roman"/>
                  <w:color w:val="000000"/>
                  <w:sz w:val="20"/>
                  <w:szCs w:val="20"/>
                </w:rPr>
                <w:delText>Tin</w:delText>
              </w:r>
            </w:del>
            <w:r w:rsidRPr="00215789">
              <w:rPr>
                <w:rFonts w:eastAsia="Times New Roman" w:cs="Times New Roman"/>
                <w:color w:val="000000"/>
                <w:sz w:val="20"/>
                <w:szCs w:val="20"/>
              </w:rPr>
              <w:t xml:space="preserve"> </w:t>
            </w:r>
            <w:del w:id="31" w:author="Admin" w:date="2019-11-12T14:08:00Z">
              <w:r w:rsidRPr="00215789" w:rsidDel="00210C42">
                <w:rPr>
                  <w:rFonts w:eastAsia="Times New Roman" w:cs="Times New Roman"/>
                  <w:color w:val="000000"/>
                  <w:sz w:val="20"/>
                  <w:szCs w:val="20"/>
                </w:rPr>
                <w:delText>học</w:delText>
              </w:r>
            </w:del>
          </w:p>
        </w:tc>
        <w:tc>
          <w:tcPr>
            <w:tcW w:w="794" w:type="dxa"/>
            <w:tcBorders>
              <w:top w:val="nil"/>
              <w:left w:val="nil"/>
              <w:bottom w:val="single" w:sz="4" w:space="0" w:color="auto"/>
              <w:right w:val="single" w:sz="4" w:space="0" w:color="auto"/>
            </w:tcBorders>
            <w:shd w:val="clear" w:color="auto" w:fill="auto"/>
            <w:hideMark/>
            <w:tcPrChange w:id="32" w:author="Admin" w:date="2019-11-12T14:35:00Z">
              <w:tcPr>
                <w:tcW w:w="794" w:type="dxa"/>
                <w:tcBorders>
                  <w:top w:val="nil"/>
                  <w:left w:val="nil"/>
                  <w:bottom w:val="single" w:sz="4" w:space="0" w:color="auto"/>
                  <w:right w:val="single" w:sz="4" w:space="0" w:color="auto"/>
                </w:tcBorders>
                <w:shd w:val="clear" w:color="auto" w:fill="auto"/>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Khoa học XHNV</w:t>
            </w:r>
          </w:p>
        </w:tc>
        <w:tc>
          <w:tcPr>
            <w:tcW w:w="772" w:type="dxa"/>
            <w:tcBorders>
              <w:top w:val="nil"/>
              <w:left w:val="nil"/>
              <w:bottom w:val="single" w:sz="4" w:space="0" w:color="auto"/>
              <w:right w:val="single" w:sz="4" w:space="0" w:color="auto"/>
            </w:tcBorders>
            <w:shd w:val="clear" w:color="auto" w:fill="auto"/>
            <w:hideMark/>
            <w:tcPrChange w:id="33" w:author="Admin" w:date="2019-11-12T14:35:00Z">
              <w:tcPr>
                <w:tcW w:w="772" w:type="dxa"/>
                <w:tcBorders>
                  <w:top w:val="nil"/>
                  <w:left w:val="nil"/>
                  <w:bottom w:val="single" w:sz="4" w:space="0" w:color="auto"/>
                  <w:right w:val="single" w:sz="4" w:space="0" w:color="auto"/>
                </w:tcBorders>
                <w:shd w:val="clear" w:color="auto" w:fill="auto"/>
                <w:hideMark/>
              </w:tcPr>
            </w:tcPrChange>
          </w:tcPr>
          <w:p w:rsidR="00210C42" w:rsidRDefault="00210C42" w:rsidP="00215789">
            <w:pPr>
              <w:spacing w:after="0" w:line="240" w:lineRule="auto"/>
              <w:jc w:val="left"/>
              <w:rPr>
                <w:ins w:id="34" w:author="Admin" w:date="2019-11-12T14:24:00Z"/>
                <w:rFonts w:eastAsia="Times New Roman" w:cs="Times New Roman"/>
                <w:color w:val="000000"/>
                <w:sz w:val="20"/>
                <w:szCs w:val="20"/>
              </w:rPr>
            </w:pPr>
            <w:r w:rsidRPr="00215789">
              <w:rPr>
                <w:rFonts w:eastAsia="Times New Roman" w:cs="Times New Roman"/>
                <w:color w:val="000000"/>
                <w:sz w:val="20"/>
                <w:szCs w:val="20"/>
              </w:rPr>
              <w:t>Toán</w:t>
            </w:r>
            <w:r>
              <w:rPr>
                <w:rFonts w:eastAsia="Times New Roman" w:cs="Times New Roman"/>
                <w:color w:val="000000"/>
                <w:sz w:val="20"/>
                <w:szCs w:val="20"/>
              </w:rPr>
              <w:t xml:space="preserve"> -</w:t>
            </w:r>
            <w:r w:rsidRPr="00215789">
              <w:rPr>
                <w:rFonts w:eastAsia="Times New Roman" w:cs="Times New Roman"/>
                <w:color w:val="000000"/>
                <w:sz w:val="20"/>
                <w:szCs w:val="20"/>
              </w:rPr>
              <w:t xml:space="preserve"> KHTN</w:t>
            </w:r>
            <w:r>
              <w:rPr>
                <w:rFonts w:eastAsia="Times New Roman" w:cs="Times New Roman"/>
                <w:color w:val="000000"/>
                <w:sz w:val="20"/>
                <w:szCs w:val="20"/>
              </w:rPr>
              <w:t xml:space="preserve"> -</w:t>
            </w:r>
            <w:r w:rsidRPr="00215789">
              <w:rPr>
                <w:rFonts w:eastAsia="Times New Roman" w:cs="Times New Roman"/>
                <w:color w:val="000000"/>
                <w:sz w:val="20"/>
                <w:szCs w:val="20"/>
              </w:rPr>
              <w:t xml:space="preserve"> MT, KH Quản lý</w:t>
            </w:r>
          </w:p>
          <w:p w:rsidR="00210C42" w:rsidRPr="00215789" w:rsidRDefault="00210C42" w:rsidP="00215789">
            <w:pPr>
              <w:spacing w:after="0" w:line="240" w:lineRule="auto"/>
              <w:jc w:val="left"/>
              <w:rPr>
                <w:rFonts w:eastAsia="Times New Roman" w:cs="Times New Roman"/>
                <w:color w:val="000000"/>
                <w:sz w:val="20"/>
                <w:szCs w:val="20"/>
              </w:rPr>
            </w:pPr>
            <w:ins w:id="35" w:author="Admin" w:date="2019-11-12T14:24:00Z">
              <w:r>
                <w:rPr>
                  <w:rFonts w:eastAsia="Times New Roman" w:cs="Times New Roman"/>
                  <w:color w:val="000000"/>
                  <w:sz w:val="20"/>
                  <w:szCs w:val="20"/>
                </w:rPr>
                <w:t>(K. nghiệp 2T</w:t>
              </w:r>
            </w:ins>
            <w:ins w:id="36" w:author="Admin" w:date="2019-11-12T14:25:00Z">
              <w:r>
                <w:rPr>
                  <w:rFonts w:eastAsia="Times New Roman" w:cs="Times New Roman"/>
                  <w:color w:val="000000"/>
                  <w:sz w:val="20"/>
                  <w:szCs w:val="20"/>
                </w:rPr>
                <w:t>C, Giao tiếp 2TC)</w:t>
              </w:r>
            </w:ins>
          </w:p>
        </w:tc>
        <w:tc>
          <w:tcPr>
            <w:tcW w:w="777" w:type="dxa"/>
            <w:tcBorders>
              <w:top w:val="nil"/>
              <w:left w:val="nil"/>
              <w:bottom w:val="single" w:sz="4" w:space="0" w:color="auto"/>
              <w:right w:val="single" w:sz="4" w:space="0" w:color="auto"/>
            </w:tcBorders>
            <w:shd w:val="clear" w:color="auto" w:fill="auto"/>
            <w:hideMark/>
            <w:tcPrChange w:id="37" w:author="Admin" w:date="2019-11-12T14:35:00Z">
              <w:tcPr>
                <w:tcW w:w="580" w:type="dxa"/>
                <w:tcBorders>
                  <w:top w:val="nil"/>
                  <w:left w:val="nil"/>
                  <w:bottom w:val="single" w:sz="4" w:space="0" w:color="auto"/>
                  <w:right w:val="single" w:sz="4" w:space="0" w:color="auto"/>
                </w:tcBorders>
                <w:shd w:val="clear" w:color="auto" w:fill="auto"/>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xml:space="preserve">TC, </w:t>
            </w:r>
            <w:r w:rsidRPr="00215789">
              <w:rPr>
                <w:rFonts w:eastAsia="Times New Roman" w:cs="Times New Roman"/>
                <w:color w:val="000000"/>
                <w:sz w:val="20"/>
                <w:szCs w:val="20"/>
              </w:rPr>
              <w:br/>
              <w:t>QP-AN</w:t>
            </w:r>
          </w:p>
        </w:tc>
        <w:tc>
          <w:tcPr>
            <w:tcW w:w="1134" w:type="dxa"/>
            <w:tcBorders>
              <w:top w:val="nil"/>
              <w:left w:val="nil"/>
              <w:bottom w:val="single" w:sz="4" w:space="0" w:color="auto"/>
              <w:right w:val="single" w:sz="4" w:space="0" w:color="auto"/>
            </w:tcBorders>
            <w:shd w:val="clear" w:color="auto" w:fill="auto"/>
            <w:hideMark/>
            <w:tcPrChange w:id="38" w:author="Admin" w:date="2019-11-12T14:35:00Z">
              <w:tcPr>
                <w:tcW w:w="705" w:type="dxa"/>
                <w:tcBorders>
                  <w:top w:val="nil"/>
                  <w:left w:val="nil"/>
                  <w:bottom w:val="single" w:sz="4" w:space="0" w:color="auto"/>
                  <w:right w:val="single" w:sz="4" w:space="0" w:color="auto"/>
                </w:tcBorders>
                <w:shd w:val="clear" w:color="auto" w:fill="auto"/>
                <w:hideMark/>
              </w:tcPr>
            </w:tcPrChange>
          </w:tcPr>
          <w:p w:rsidR="00210C42" w:rsidRDefault="00210C42" w:rsidP="00210C42">
            <w:pPr>
              <w:spacing w:after="0" w:line="240" w:lineRule="auto"/>
              <w:jc w:val="left"/>
              <w:rPr>
                <w:ins w:id="39" w:author="Admin" w:date="2019-11-12T14:18:00Z"/>
                <w:rFonts w:eastAsia="Times New Roman" w:cs="Times New Roman"/>
                <w:color w:val="000000"/>
                <w:sz w:val="20"/>
                <w:szCs w:val="20"/>
              </w:rPr>
            </w:pPr>
            <w:r w:rsidRPr="00210C42">
              <w:rPr>
                <w:rFonts w:eastAsia="Times New Roman" w:cs="Times New Roman"/>
                <w:color w:val="000000"/>
                <w:sz w:val="20"/>
                <w:szCs w:val="20"/>
              </w:rPr>
              <w:t xml:space="preserve">KT </w:t>
            </w:r>
            <w:ins w:id="40" w:author="Admin" w:date="2019-11-12T14:14:00Z">
              <w:r>
                <w:rPr>
                  <w:rFonts w:eastAsia="Times New Roman" w:cs="Times New Roman"/>
                  <w:color w:val="000000"/>
                  <w:sz w:val="20"/>
                  <w:szCs w:val="20"/>
                </w:rPr>
                <w:t>c</w:t>
              </w:r>
            </w:ins>
            <w:del w:id="41" w:author="Admin" w:date="2019-11-12T14:14:00Z">
              <w:r w:rsidRPr="00210C42" w:rsidDel="00210C42">
                <w:rPr>
                  <w:rFonts w:eastAsia="Times New Roman" w:cs="Times New Roman"/>
                  <w:color w:val="000000"/>
                  <w:sz w:val="20"/>
                  <w:szCs w:val="20"/>
                </w:rPr>
                <w:delText>C</w:delText>
              </w:r>
            </w:del>
            <w:r w:rsidRPr="00210C42">
              <w:rPr>
                <w:rFonts w:eastAsia="Times New Roman" w:cs="Times New Roman"/>
                <w:color w:val="000000"/>
                <w:sz w:val="20"/>
                <w:szCs w:val="20"/>
              </w:rPr>
              <w:t xml:space="preserve">ơ sở </w:t>
            </w:r>
            <w:ins w:id="42" w:author="Admin" w:date="2019-11-12T14:09:00Z">
              <w:r w:rsidRPr="00210C42">
                <w:rPr>
                  <w:rFonts w:eastAsia="Times New Roman" w:cs="Times New Roman"/>
                  <w:color w:val="000000"/>
                  <w:sz w:val="20"/>
                  <w:szCs w:val="20"/>
                </w:rPr>
                <w:t xml:space="preserve"> </w:t>
              </w:r>
            </w:ins>
            <w:r w:rsidRPr="00210C42">
              <w:rPr>
                <w:rFonts w:eastAsia="Times New Roman" w:cs="Times New Roman"/>
                <w:color w:val="000000"/>
                <w:sz w:val="20"/>
                <w:szCs w:val="20"/>
              </w:rPr>
              <w:t>ngành</w:t>
            </w:r>
            <w:ins w:id="43" w:author="Admin" w:date="2019-11-12T14:14:00Z">
              <w:r w:rsidRPr="00210C42">
                <w:rPr>
                  <w:rFonts w:eastAsia="Times New Roman" w:cs="Times New Roman"/>
                  <w:color w:val="000000"/>
                  <w:sz w:val="20"/>
                  <w:szCs w:val="20"/>
                </w:rPr>
                <w:t xml:space="preserve"> </w:t>
              </w:r>
              <w:r w:rsidRPr="00210C42">
                <w:rPr>
                  <w:rFonts w:eastAsia="Times New Roman" w:cs="Times New Roman"/>
                  <w:color w:val="000000"/>
                  <w:sz w:val="20"/>
                  <w:szCs w:val="20"/>
                  <w:rPrChange w:id="44" w:author="Admin" w:date="2019-11-12T14:14:00Z">
                    <w:rPr>
                      <w:rFonts w:eastAsia="Times New Roman" w:cs="Times New Roman"/>
                      <w:color w:val="000000"/>
                      <w:sz w:val="20"/>
                      <w:szCs w:val="20"/>
                    </w:rPr>
                  </w:rPrChange>
                </w:rPr>
                <w:t>và</w:t>
              </w:r>
              <w:r>
                <w:rPr>
                  <w:rFonts w:eastAsia="Times New Roman" w:cs="Times New Roman"/>
                  <w:color w:val="000000"/>
                  <w:sz w:val="20"/>
                  <w:szCs w:val="20"/>
                </w:rPr>
                <w:t xml:space="preserve"> khối ngành</w:t>
              </w:r>
            </w:ins>
          </w:p>
          <w:p w:rsidR="00210C42" w:rsidRPr="00210C42" w:rsidRDefault="00210C42" w:rsidP="00210C42">
            <w:pPr>
              <w:spacing w:after="0" w:line="240" w:lineRule="auto"/>
              <w:jc w:val="left"/>
              <w:rPr>
                <w:rFonts w:eastAsia="Times New Roman" w:cs="Times New Roman"/>
                <w:color w:val="000000"/>
                <w:sz w:val="20"/>
                <w:szCs w:val="20"/>
              </w:rPr>
            </w:pPr>
            <w:ins w:id="45" w:author="Admin" w:date="2019-11-12T14:18:00Z">
              <w:r>
                <w:rPr>
                  <w:rFonts w:eastAsia="Times New Roman" w:cs="Times New Roman"/>
                  <w:color w:val="000000"/>
                  <w:sz w:val="20"/>
                  <w:szCs w:val="20"/>
                </w:rPr>
                <w:t>(Tin học 3TC)</w:t>
              </w:r>
            </w:ins>
          </w:p>
        </w:tc>
        <w:tc>
          <w:tcPr>
            <w:tcW w:w="851" w:type="dxa"/>
            <w:tcBorders>
              <w:top w:val="nil"/>
              <w:left w:val="nil"/>
              <w:bottom w:val="single" w:sz="4" w:space="0" w:color="auto"/>
              <w:right w:val="single" w:sz="4" w:space="0" w:color="auto"/>
            </w:tcBorders>
            <w:shd w:val="clear" w:color="auto" w:fill="auto"/>
            <w:hideMark/>
            <w:tcPrChange w:id="46" w:author="Admin" w:date="2019-11-12T14:35:00Z">
              <w:tcPr>
                <w:tcW w:w="794" w:type="dxa"/>
                <w:tcBorders>
                  <w:top w:val="nil"/>
                  <w:left w:val="nil"/>
                  <w:bottom w:val="single" w:sz="4" w:space="0" w:color="auto"/>
                  <w:right w:val="single" w:sz="4" w:space="0" w:color="auto"/>
                </w:tcBorders>
                <w:shd w:val="clear" w:color="auto" w:fill="auto"/>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xml:space="preserve">KT </w:t>
            </w:r>
            <w:ins w:id="47" w:author="Admin" w:date="2019-11-12T14:10:00Z">
              <w:r>
                <w:rPr>
                  <w:rFonts w:eastAsia="Times New Roman" w:cs="Times New Roman"/>
                  <w:color w:val="000000"/>
                  <w:sz w:val="20"/>
                  <w:szCs w:val="20"/>
                </w:rPr>
                <w:t xml:space="preserve">ngành, </w:t>
              </w:r>
            </w:ins>
            <w:r w:rsidRPr="00215789">
              <w:rPr>
                <w:rFonts w:eastAsia="Times New Roman" w:cs="Times New Roman"/>
                <w:color w:val="000000"/>
                <w:sz w:val="20"/>
                <w:szCs w:val="20"/>
              </w:rPr>
              <w:t>chuyên ngành</w:t>
            </w:r>
            <w:ins w:id="48" w:author="Admin" w:date="2019-11-12T14:14:00Z">
              <w:r>
                <w:rPr>
                  <w:rFonts w:eastAsia="Times New Roman" w:cs="Times New Roman"/>
                  <w:color w:val="000000"/>
                  <w:sz w:val="20"/>
                  <w:szCs w:val="20"/>
                </w:rPr>
                <w:t xml:space="preserve"> (nếu c</w:t>
              </w:r>
            </w:ins>
            <w:ins w:id="49" w:author="Admin" w:date="2019-11-12T14:15:00Z">
              <w:r>
                <w:rPr>
                  <w:rFonts w:eastAsia="Times New Roman" w:cs="Times New Roman"/>
                  <w:color w:val="000000"/>
                  <w:sz w:val="20"/>
                  <w:szCs w:val="20"/>
                </w:rPr>
                <w:t>ó)</w:t>
              </w:r>
            </w:ins>
          </w:p>
        </w:tc>
        <w:tc>
          <w:tcPr>
            <w:tcW w:w="936" w:type="dxa"/>
            <w:tcBorders>
              <w:top w:val="nil"/>
              <w:left w:val="nil"/>
              <w:bottom w:val="single" w:sz="4" w:space="0" w:color="auto"/>
              <w:right w:val="single" w:sz="4" w:space="0" w:color="auto"/>
            </w:tcBorders>
            <w:shd w:val="clear" w:color="auto" w:fill="auto"/>
            <w:hideMark/>
            <w:tcPrChange w:id="50" w:author="Admin" w:date="2019-11-12T14:35:00Z">
              <w:tcPr>
                <w:tcW w:w="1583" w:type="dxa"/>
                <w:tcBorders>
                  <w:top w:val="nil"/>
                  <w:left w:val="nil"/>
                  <w:bottom w:val="single" w:sz="4" w:space="0" w:color="auto"/>
                  <w:right w:val="single" w:sz="4" w:space="0" w:color="auto"/>
                </w:tcBorders>
                <w:shd w:val="clear" w:color="auto" w:fill="auto"/>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KT bổ trợ (ĐT RL NV, kỹ năng ngành</w:t>
            </w:r>
            <w:ins w:id="51" w:author="Admin" w:date="2019-11-12T14:11:00Z">
              <w:r>
                <w:rPr>
                  <w:rFonts w:eastAsia="Times New Roman" w:cs="Times New Roman"/>
                  <w:color w:val="000000"/>
                  <w:sz w:val="20"/>
                  <w:szCs w:val="20"/>
                </w:rPr>
                <w:t>, TT nghề</w:t>
              </w:r>
            </w:ins>
            <w:ins w:id="52" w:author="Admin" w:date="2019-11-12T14:12:00Z">
              <w:r>
                <w:rPr>
                  <w:rFonts w:eastAsia="Times New Roman" w:cs="Times New Roman"/>
                  <w:color w:val="000000"/>
                  <w:sz w:val="20"/>
                  <w:szCs w:val="20"/>
                </w:rPr>
                <w:t xml:space="preserve"> nghiệp</w:t>
              </w:r>
            </w:ins>
            <w:ins w:id="53" w:author="Admin" w:date="2019-11-12T14:11:00Z">
              <w:r>
                <w:rPr>
                  <w:rFonts w:eastAsia="Times New Roman" w:cs="Times New Roman"/>
                  <w:color w:val="000000"/>
                  <w:sz w:val="20"/>
                  <w:szCs w:val="20"/>
                </w:rPr>
                <w:t>, TT tốt n</w:t>
              </w:r>
            </w:ins>
            <w:ins w:id="54" w:author="Admin" w:date="2019-11-12T14:12:00Z">
              <w:r>
                <w:rPr>
                  <w:rFonts w:eastAsia="Times New Roman" w:cs="Times New Roman"/>
                  <w:color w:val="000000"/>
                  <w:sz w:val="20"/>
                  <w:szCs w:val="20"/>
                </w:rPr>
                <w:t>ghiệp</w:t>
              </w:r>
            </w:ins>
            <w:r w:rsidRPr="00215789">
              <w:rPr>
                <w:rFonts w:eastAsia="Times New Roman" w:cs="Times New Roman"/>
                <w:color w:val="000000"/>
                <w:sz w:val="20"/>
                <w:szCs w:val="20"/>
              </w:rPr>
              <w:t>)</w:t>
            </w:r>
          </w:p>
          <w:p w:rsidR="00210C42" w:rsidRPr="00215789" w:rsidRDefault="00210C42" w:rsidP="00210C42">
            <w:pPr>
              <w:spacing w:after="0" w:line="240" w:lineRule="auto"/>
              <w:jc w:val="left"/>
              <w:rPr>
                <w:rFonts w:eastAsia="Times New Roman" w:cs="Times New Roman"/>
                <w:color w:val="000000"/>
                <w:sz w:val="20"/>
                <w:szCs w:val="20"/>
              </w:rPr>
            </w:pPr>
            <w:del w:id="55" w:author="Admin" w:date="2019-11-12T14:12:00Z">
              <w:r w:rsidRPr="00215789" w:rsidDel="00210C42">
                <w:rPr>
                  <w:rFonts w:eastAsia="Times New Roman" w:cs="Times New Roman"/>
                  <w:color w:val="000000"/>
                  <w:sz w:val="20"/>
                  <w:szCs w:val="20"/>
                </w:rPr>
                <w:delText>Thực tập</w:delText>
              </w:r>
              <w:r w:rsidDel="00210C42">
                <w:rPr>
                  <w:rFonts w:eastAsia="Times New Roman" w:cs="Times New Roman"/>
                  <w:color w:val="000000"/>
                  <w:sz w:val="20"/>
                  <w:szCs w:val="20"/>
                </w:rPr>
                <w:delText xml:space="preserve"> nghề nghiệp, TT tốt nghiệp</w:delText>
              </w:r>
            </w:del>
          </w:p>
        </w:tc>
        <w:tc>
          <w:tcPr>
            <w:tcW w:w="761" w:type="dxa"/>
            <w:tcBorders>
              <w:top w:val="nil"/>
              <w:left w:val="nil"/>
              <w:bottom w:val="single" w:sz="4" w:space="0" w:color="auto"/>
              <w:right w:val="single" w:sz="4" w:space="0" w:color="auto"/>
            </w:tcBorders>
            <w:shd w:val="clear" w:color="auto" w:fill="auto"/>
            <w:hideMark/>
            <w:tcPrChange w:id="56" w:author="Admin" w:date="2019-11-12T14:35:00Z">
              <w:tcPr>
                <w:tcW w:w="761" w:type="dxa"/>
                <w:tcBorders>
                  <w:top w:val="nil"/>
                  <w:left w:val="nil"/>
                  <w:bottom w:val="single" w:sz="4" w:space="0" w:color="auto"/>
                  <w:right w:val="single" w:sz="4" w:space="0" w:color="auto"/>
                </w:tcBorders>
                <w:shd w:val="clear" w:color="auto" w:fill="auto"/>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Tốt nghiệp</w:t>
            </w:r>
          </w:p>
        </w:tc>
        <w:tc>
          <w:tcPr>
            <w:tcW w:w="700" w:type="dxa"/>
            <w:tcBorders>
              <w:top w:val="nil"/>
              <w:left w:val="nil"/>
              <w:bottom w:val="single" w:sz="4" w:space="0" w:color="auto"/>
              <w:right w:val="single" w:sz="4" w:space="0" w:color="auto"/>
            </w:tcBorders>
            <w:shd w:val="clear" w:color="auto" w:fill="auto"/>
            <w:vAlign w:val="bottom"/>
            <w:hideMark/>
            <w:tcPrChange w:id="57" w:author="Admin" w:date="2019-11-12T14:35:00Z">
              <w:tcPr>
                <w:tcW w:w="700" w:type="dxa"/>
                <w:tcBorders>
                  <w:top w:val="nil"/>
                  <w:left w:val="nil"/>
                  <w:bottom w:val="single" w:sz="4" w:space="0" w:color="auto"/>
                  <w:right w:val="single" w:sz="4" w:space="0" w:color="auto"/>
                </w:tcBorders>
                <w:shd w:val="clear" w:color="auto" w:fill="auto"/>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r>
      <w:tr w:rsidR="00210C42" w:rsidRPr="00215789" w:rsidTr="008E1FC7">
        <w:trPr>
          <w:trHeight w:val="330"/>
          <w:trPrChange w:id="58" w:author="Admin" w:date="2019-11-12T14:35:00Z">
            <w:trPr>
              <w:trHeight w:val="330"/>
            </w:trPr>
          </w:trPrChange>
        </w:trPr>
        <w:tc>
          <w:tcPr>
            <w:tcW w:w="940" w:type="dxa"/>
            <w:tcBorders>
              <w:top w:val="nil"/>
              <w:left w:val="single" w:sz="4" w:space="0" w:color="auto"/>
              <w:bottom w:val="single" w:sz="4" w:space="0" w:color="auto"/>
              <w:right w:val="single" w:sz="4" w:space="0" w:color="auto"/>
            </w:tcBorders>
            <w:shd w:val="clear" w:color="auto" w:fill="auto"/>
            <w:noWrap/>
            <w:vAlign w:val="bottom"/>
            <w:hideMark/>
            <w:tcPrChange w:id="59" w:author="Admin" w:date="2019-11-12T14:35:00Z">
              <w:tcPr>
                <w:tcW w:w="940" w:type="dxa"/>
                <w:tcBorders>
                  <w:top w:val="nil"/>
                  <w:left w:val="single" w:sz="4" w:space="0" w:color="auto"/>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I</w:t>
            </w:r>
          </w:p>
        </w:tc>
        <w:tc>
          <w:tcPr>
            <w:tcW w:w="705" w:type="dxa"/>
            <w:tcBorders>
              <w:top w:val="nil"/>
              <w:left w:val="nil"/>
              <w:bottom w:val="single" w:sz="4" w:space="0" w:color="auto"/>
              <w:right w:val="single" w:sz="4" w:space="0" w:color="auto"/>
            </w:tcBorders>
            <w:shd w:val="clear" w:color="auto" w:fill="auto"/>
            <w:noWrap/>
            <w:vAlign w:val="bottom"/>
            <w:hideMark/>
            <w:tcPrChange w:id="60" w:author="Admin" w:date="2019-11-12T14:35:00Z">
              <w:tcPr>
                <w:tcW w:w="705"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r w:rsidRPr="00215789">
              <w:rPr>
                <w:rFonts w:eastAsia="Times New Roman" w:cs="Times New Roman"/>
                <w:color w:val="000000"/>
                <w:sz w:val="20"/>
                <w:szCs w:val="20"/>
              </w:rPr>
              <w:t>13</w:t>
            </w:r>
          </w:p>
        </w:tc>
        <w:tc>
          <w:tcPr>
            <w:tcW w:w="705" w:type="dxa"/>
            <w:tcBorders>
              <w:top w:val="nil"/>
              <w:left w:val="nil"/>
              <w:bottom w:val="single" w:sz="4" w:space="0" w:color="auto"/>
              <w:right w:val="single" w:sz="4" w:space="0" w:color="auto"/>
            </w:tcBorders>
            <w:shd w:val="clear" w:color="auto" w:fill="auto"/>
            <w:noWrap/>
            <w:vAlign w:val="bottom"/>
            <w:hideMark/>
            <w:tcPrChange w:id="61" w:author="Admin" w:date="2019-11-12T14:35:00Z">
              <w:tcPr>
                <w:tcW w:w="705"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ins w:id="62" w:author="Admin" w:date="2019-11-12T14:08:00Z">
              <w:r>
                <w:rPr>
                  <w:rFonts w:eastAsia="Times New Roman" w:cs="Times New Roman"/>
                  <w:color w:val="000000"/>
                  <w:sz w:val="20"/>
                  <w:szCs w:val="20"/>
                </w:rPr>
                <w:t>7</w:t>
              </w:r>
            </w:ins>
            <w:del w:id="63" w:author="Admin" w:date="2019-11-12T14:08:00Z">
              <w:r w:rsidRPr="00215789" w:rsidDel="00210C42">
                <w:rPr>
                  <w:rFonts w:eastAsia="Times New Roman" w:cs="Times New Roman"/>
                  <w:color w:val="000000"/>
                  <w:sz w:val="20"/>
                  <w:szCs w:val="20"/>
                </w:rPr>
                <w:delText>10</w:delText>
              </w:r>
            </w:del>
          </w:p>
        </w:tc>
        <w:tc>
          <w:tcPr>
            <w:tcW w:w="794" w:type="dxa"/>
            <w:tcBorders>
              <w:top w:val="nil"/>
              <w:left w:val="nil"/>
              <w:bottom w:val="single" w:sz="4" w:space="0" w:color="auto"/>
              <w:right w:val="single" w:sz="4" w:space="0" w:color="auto"/>
            </w:tcBorders>
            <w:shd w:val="clear" w:color="auto" w:fill="auto"/>
            <w:noWrap/>
            <w:vAlign w:val="bottom"/>
            <w:hideMark/>
            <w:tcPrChange w:id="64" w:author="Admin" w:date="2019-11-12T14:35:00Z">
              <w:tcPr>
                <w:tcW w:w="794"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772" w:type="dxa"/>
            <w:tcBorders>
              <w:top w:val="nil"/>
              <w:left w:val="nil"/>
              <w:bottom w:val="single" w:sz="4" w:space="0" w:color="auto"/>
              <w:right w:val="single" w:sz="4" w:space="0" w:color="auto"/>
            </w:tcBorders>
            <w:shd w:val="clear" w:color="auto" w:fill="auto"/>
            <w:noWrap/>
            <w:vAlign w:val="bottom"/>
            <w:hideMark/>
            <w:tcPrChange w:id="65" w:author="Admin" w:date="2019-11-12T14:35:00Z">
              <w:tcPr>
                <w:tcW w:w="772"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Change w:id="66" w:author="Admin" w:date="2019-11-12T14:35:00Z">
              <w:tcPr>
                <w:tcW w:w="580"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ins w:id="67" w:author="Admin" w:date="2019-11-12T14:12:00Z">
              <w:r>
                <w:rPr>
                  <w:rFonts w:eastAsia="Times New Roman" w:cs="Times New Roman"/>
                  <w:color w:val="000000"/>
                  <w:sz w:val="20"/>
                  <w:szCs w:val="20"/>
                </w:rPr>
                <w:t>11</w:t>
              </w:r>
            </w:ins>
            <w:del w:id="68" w:author="Admin" w:date="2019-11-12T14:12:00Z">
              <w:r w:rsidRPr="00215789" w:rsidDel="00210C42">
                <w:rPr>
                  <w:rFonts w:eastAsia="Times New Roman" w:cs="Times New Roman"/>
                  <w:color w:val="000000"/>
                  <w:sz w:val="20"/>
                  <w:szCs w:val="20"/>
                </w:rPr>
                <w:delText>12</w:delText>
              </w:r>
            </w:del>
          </w:p>
        </w:tc>
        <w:tc>
          <w:tcPr>
            <w:tcW w:w="1134" w:type="dxa"/>
            <w:tcBorders>
              <w:top w:val="nil"/>
              <w:left w:val="nil"/>
              <w:bottom w:val="single" w:sz="4" w:space="0" w:color="auto"/>
              <w:right w:val="single" w:sz="4" w:space="0" w:color="auto"/>
            </w:tcBorders>
            <w:shd w:val="clear" w:color="auto" w:fill="auto"/>
            <w:noWrap/>
            <w:vAlign w:val="bottom"/>
            <w:hideMark/>
            <w:tcPrChange w:id="69" w:author="Admin" w:date="2019-11-12T14:35:00Z">
              <w:tcPr>
                <w:tcW w:w="705"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bottom"/>
            <w:hideMark/>
            <w:tcPrChange w:id="70" w:author="Admin" w:date="2019-11-12T14:35:00Z">
              <w:tcPr>
                <w:tcW w:w="794"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936" w:type="dxa"/>
            <w:tcBorders>
              <w:top w:val="nil"/>
              <w:left w:val="nil"/>
              <w:bottom w:val="single" w:sz="4" w:space="0" w:color="auto"/>
              <w:right w:val="single" w:sz="4" w:space="0" w:color="auto"/>
            </w:tcBorders>
            <w:shd w:val="clear" w:color="auto" w:fill="auto"/>
            <w:noWrap/>
            <w:vAlign w:val="bottom"/>
            <w:hideMark/>
            <w:tcPrChange w:id="71" w:author="Admin" w:date="2019-11-12T14:35:00Z">
              <w:tcPr>
                <w:tcW w:w="1583"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761" w:type="dxa"/>
            <w:tcBorders>
              <w:top w:val="nil"/>
              <w:left w:val="nil"/>
              <w:bottom w:val="single" w:sz="4" w:space="0" w:color="auto"/>
              <w:right w:val="single" w:sz="4" w:space="0" w:color="auto"/>
            </w:tcBorders>
            <w:shd w:val="clear" w:color="auto" w:fill="auto"/>
            <w:noWrap/>
            <w:vAlign w:val="bottom"/>
            <w:hideMark/>
            <w:tcPrChange w:id="72" w:author="Admin" w:date="2019-11-12T14:35:00Z">
              <w:tcPr>
                <w:tcW w:w="761"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del w:id="73" w:author="Admin" w:date="2019-11-12T14:12:00Z">
              <w:r w:rsidRPr="00215789" w:rsidDel="00210C42">
                <w:rPr>
                  <w:rFonts w:eastAsia="Times New Roman" w:cs="Times New Roman"/>
                  <w:color w:val="000000"/>
                  <w:sz w:val="20"/>
                  <w:szCs w:val="20"/>
                </w:rPr>
                <w:delText>7</w:delText>
              </w:r>
            </w:del>
            <w:ins w:id="74" w:author="Admin" w:date="2019-11-12T14:12:00Z">
              <w:r>
                <w:rPr>
                  <w:rFonts w:eastAsia="Times New Roman" w:cs="Times New Roman"/>
                  <w:color w:val="000000"/>
                  <w:sz w:val="20"/>
                  <w:szCs w:val="20"/>
                </w:rPr>
                <w:t>6</w:t>
              </w:r>
            </w:ins>
          </w:p>
        </w:tc>
        <w:tc>
          <w:tcPr>
            <w:tcW w:w="700" w:type="dxa"/>
            <w:tcBorders>
              <w:top w:val="nil"/>
              <w:left w:val="nil"/>
              <w:bottom w:val="single" w:sz="4" w:space="0" w:color="auto"/>
              <w:right w:val="single" w:sz="4" w:space="0" w:color="auto"/>
            </w:tcBorders>
            <w:shd w:val="clear" w:color="auto" w:fill="auto"/>
            <w:noWrap/>
            <w:vAlign w:val="bottom"/>
            <w:hideMark/>
            <w:tcPrChange w:id="75" w:author="Admin" w:date="2019-11-12T14:35:00Z">
              <w:tcPr>
                <w:tcW w:w="700"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0C42">
            <w:pPr>
              <w:spacing w:after="0" w:line="240" w:lineRule="auto"/>
              <w:jc w:val="right"/>
              <w:rPr>
                <w:rFonts w:eastAsia="Times New Roman" w:cs="Times New Roman"/>
                <w:color w:val="000000"/>
                <w:sz w:val="20"/>
                <w:szCs w:val="20"/>
              </w:rPr>
            </w:pPr>
            <w:r w:rsidRPr="00215789">
              <w:rPr>
                <w:rFonts w:eastAsia="Times New Roman" w:cs="Times New Roman"/>
                <w:color w:val="000000"/>
                <w:sz w:val="20"/>
                <w:szCs w:val="20"/>
              </w:rPr>
              <w:t>14</w:t>
            </w:r>
            <w:ins w:id="76" w:author="Admin" w:date="2019-11-12T14:19:00Z">
              <w:r>
                <w:rPr>
                  <w:rFonts w:eastAsia="Times New Roman" w:cs="Times New Roman"/>
                  <w:color w:val="000000"/>
                  <w:sz w:val="20"/>
                  <w:szCs w:val="20"/>
                </w:rPr>
                <w:t>6</w:t>
              </w:r>
            </w:ins>
            <w:del w:id="77" w:author="Admin" w:date="2019-11-12T14:19:00Z">
              <w:r w:rsidRPr="00215789" w:rsidDel="00210C42">
                <w:rPr>
                  <w:rFonts w:eastAsia="Times New Roman" w:cs="Times New Roman"/>
                  <w:color w:val="000000"/>
                  <w:sz w:val="20"/>
                  <w:szCs w:val="20"/>
                </w:rPr>
                <w:delText>7</w:delText>
              </w:r>
            </w:del>
          </w:p>
        </w:tc>
      </w:tr>
      <w:tr w:rsidR="00210C42" w:rsidRPr="00215789" w:rsidTr="008E1FC7">
        <w:trPr>
          <w:trHeight w:val="330"/>
          <w:trPrChange w:id="78" w:author="Admin" w:date="2019-11-12T14:35:00Z">
            <w:trPr>
              <w:trHeight w:val="330"/>
            </w:trPr>
          </w:trPrChange>
        </w:trPr>
        <w:tc>
          <w:tcPr>
            <w:tcW w:w="940" w:type="dxa"/>
            <w:tcBorders>
              <w:top w:val="nil"/>
              <w:left w:val="single" w:sz="4" w:space="0" w:color="auto"/>
              <w:bottom w:val="single" w:sz="4" w:space="0" w:color="auto"/>
              <w:right w:val="single" w:sz="4" w:space="0" w:color="auto"/>
            </w:tcBorders>
            <w:shd w:val="clear" w:color="auto" w:fill="auto"/>
            <w:noWrap/>
            <w:vAlign w:val="bottom"/>
            <w:hideMark/>
            <w:tcPrChange w:id="79" w:author="Admin" w:date="2019-11-12T14:35:00Z">
              <w:tcPr>
                <w:tcW w:w="940" w:type="dxa"/>
                <w:tcBorders>
                  <w:top w:val="nil"/>
                  <w:left w:val="single" w:sz="4" w:space="0" w:color="auto"/>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III</w:t>
            </w:r>
          </w:p>
        </w:tc>
        <w:tc>
          <w:tcPr>
            <w:tcW w:w="705" w:type="dxa"/>
            <w:tcBorders>
              <w:top w:val="nil"/>
              <w:left w:val="nil"/>
              <w:bottom w:val="single" w:sz="4" w:space="0" w:color="auto"/>
              <w:right w:val="single" w:sz="4" w:space="0" w:color="auto"/>
            </w:tcBorders>
            <w:shd w:val="clear" w:color="auto" w:fill="auto"/>
            <w:noWrap/>
            <w:vAlign w:val="bottom"/>
            <w:hideMark/>
            <w:tcPrChange w:id="80" w:author="Admin" w:date="2019-11-12T14:35:00Z">
              <w:tcPr>
                <w:tcW w:w="705"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r w:rsidRPr="00215789">
              <w:rPr>
                <w:rFonts w:eastAsia="Times New Roman" w:cs="Times New Roman"/>
                <w:color w:val="000000"/>
                <w:sz w:val="20"/>
                <w:szCs w:val="20"/>
              </w:rPr>
              <w:t>13</w:t>
            </w:r>
          </w:p>
        </w:tc>
        <w:tc>
          <w:tcPr>
            <w:tcW w:w="705" w:type="dxa"/>
            <w:tcBorders>
              <w:top w:val="nil"/>
              <w:left w:val="nil"/>
              <w:bottom w:val="single" w:sz="4" w:space="0" w:color="auto"/>
              <w:right w:val="single" w:sz="4" w:space="0" w:color="auto"/>
            </w:tcBorders>
            <w:shd w:val="clear" w:color="auto" w:fill="auto"/>
            <w:noWrap/>
            <w:vAlign w:val="bottom"/>
            <w:hideMark/>
            <w:tcPrChange w:id="81" w:author="Admin" w:date="2019-11-12T14:35:00Z">
              <w:tcPr>
                <w:tcW w:w="705"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ins w:id="82" w:author="Admin" w:date="2019-11-12T14:08:00Z">
              <w:r>
                <w:rPr>
                  <w:rFonts w:eastAsia="Times New Roman" w:cs="Times New Roman"/>
                  <w:color w:val="000000"/>
                  <w:sz w:val="20"/>
                  <w:szCs w:val="20"/>
                </w:rPr>
                <w:t>7</w:t>
              </w:r>
            </w:ins>
            <w:del w:id="83" w:author="Admin" w:date="2019-11-12T14:08:00Z">
              <w:r w:rsidRPr="00215789" w:rsidDel="00210C42">
                <w:rPr>
                  <w:rFonts w:eastAsia="Times New Roman" w:cs="Times New Roman"/>
                  <w:color w:val="000000"/>
                  <w:sz w:val="20"/>
                  <w:szCs w:val="20"/>
                </w:rPr>
                <w:delText>10</w:delText>
              </w:r>
            </w:del>
          </w:p>
        </w:tc>
        <w:tc>
          <w:tcPr>
            <w:tcW w:w="794" w:type="dxa"/>
            <w:tcBorders>
              <w:top w:val="nil"/>
              <w:left w:val="nil"/>
              <w:bottom w:val="single" w:sz="4" w:space="0" w:color="auto"/>
              <w:right w:val="single" w:sz="4" w:space="0" w:color="auto"/>
            </w:tcBorders>
            <w:shd w:val="clear" w:color="auto" w:fill="auto"/>
            <w:noWrap/>
            <w:vAlign w:val="bottom"/>
            <w:hideMark/>
            <w:tcPrChange w:id="84" w:author="Admin" w:date="2019-11-12T14:35:00Z">
              <w:tcPr>
                <w:tcW w:w="794"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772" w:type="dxa"/>
            <w:tcBorders>
              <w:top w:val="nil"/>
              <w:left w:val="nil"/>
              <w:bottom w:val="single" w:sz="4" w:space="0" w:color="auto"/>
              <w:right w:val="single" w:sz="4" w:space="0" w:color="auto"/>
            </w:tcBorders>
            <w:shd w:val="clear" w:color="auto" w:fill="auto"/>
            <w:noWrap/>
            <w:vAlign w:val="bottom"/>
            <w:hideMark/>
            <w:tcPrChange w:id="85" w:author="Admin" w:date="2019-11-12T14:35:00Z">
              <w:tcPr>
                <w:tcW w:w="772"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Change w:id="86" w:author="Admin" w:date="2019-11-12T14:35:00Z">
              <w:tcPr>
                <w:tcW w:w="580"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ins w:id="87" w:author="Admin" w:date="2019-11-12T14:12:00Z">
              <w:r>
                <w:rPr>
                  <w:rFonts w:eastAsia="Times New Roman" w:cs="Times New Roman"/>
                  <w:color w:val="000000"/>
                  <w:sz w:val="20"/>
                  <w:szCs w:val="20"/>
                </w:rPr>
                <w:t>11</w:t>
              </w:r>
            </w:ins>
            <w:del w:id="88" w:author="Admin" w:date="2019-11-12T14:12:00Z">
              <w:r w:rsidRPr="00215789" w:rsidDel="00210C42">
                <w:rPr>
                  <w:rFonts w:eastAsia="Times New Roman" w:cs="Times New Roman"/>
                  <w:color w:val="000000"/>
                  <w:sz w:val="20"/>
                  <w:szCs w:val="20"/>
                </w:rPr>
                <w:delText>12</w:delText>
              </w:r>
            </w:del>
          </w:p>
        </w:tc>
        <w:tc>
          <w:tcPr>
            <w:tcW w:w="1134" w:type="dxa"/>
            <w:tcBorders>
              <w:top w:val="nil"/>
              <w:left w:val="nil"/>
              <w:bottom w:val="single" w:sz="4" w:space="0" w:color="auto"/>
              <w:right w:val="single" w:sz="4" w:space="0" w:color="auto"/>
            </w:tcBorders>
            <w:shd w:val="clear" w:color="auto" w:fill="auto"/>
            <w:noWrap/>
            <w:vAlign w:val="bottom"/>
            <w:hideMark/>
            <w:tcPrChange w:id="89" w:author="Admin" w:date="2019-11-12T14:35:00Z">
              <w:tcPr>
                <w:tcW w:w="705"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bottom"/>
            <w:hideMark/>
            <w:tcPrChange w:id="90" w:author="Admin" w:date="2019-11-12T14:35:00Z">
              <w:tcPr>
                <w:tcW w:w="794"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936" w:type="dxa"/>
            <w:tcBorders>
              <w:top w:val="nil"/>
              <w:left w:val="nil"/>
              <w:bottom w:val="single" w:sz="4" w:space="0" w:color="auto"/>
              <w:right w:val="single" w:sz="4" w:space="0" w:color="auto"/>
            </w:tcBorders>
            <w:shd w:val="clear" w:color="auto" w:fill="auto"/>
            <w:noWrap/>
            <w:vAlign w:val="bottom"/>
            <w:hideMark/>
            <w:tcPrChange w:id="91" w:author="Admin" w:date="2019-11-12T14:35:00Z">
              <w:tcPr>
                <w:tcW w:w="1583"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761" w:type="dxa"/>
            <w:tcBorders>
              <w:top w:val="nil"/>
              <w:left w:val="nil"/>
              <w:bottom w:val="single" w:sz="4" w:space="0" w:color="auto"/>
              <w:right w:val="single" w:sz="4" w:space="0" w:color="auto"/>
            </w:tcBorders>
            <w:shd w:val="clear" w:color="auto" w:fill="auto"/>
            <w:noWrap/>
            <w:vAlign w:val="bottom"/>
            <w:hideMark/>
            <w:tcPrChange w:id="92" w:author="Admin" w:date="2019-11-12T14:35:00Z">
              <w:tcPr>
                <w:tcW w:w="761"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0C42">
            <w:pPr>
              <w:spacing w:after="0" w:line="240" w:lineRule="auto"/>
              <w:jc w:val="right"/>
              <w:rPr>
                <w:rFonts w:eastAsia="Times New Roman" w:cs="Times New Roman"/>
                <w:color w:val="000000"/>
                <w:sz w:val="20"/>
                <w:szCs w:val="20"/>
              </w:rPr>
            </w:pPr>
            <w:ins w:id="93" w:author="Admin" w:date="2019-11-12T14:12:00Z">
              <w:r>
                <w:rPr>
                  <w:rFonts w:eastAsia="Times New Roman" w:cs="Times New Roman"/>
                  <w:color w:val="000000"/>
                  <w:sz w:val="20"/>
                  <w:szCs w:val="20"/>
                </w:rPr>
                <w:t>6</w:t>
              </w:r>
            </w:ins>
            <w:del w:id="94" w:author="Admin" w:date="2019-11-12T14:12:00Z">
              <w:r w:rsidRPr="00215789" w:rsidDel="00210C42">
                <w:rPr>
                  <w:rFonts w:eastAsia="Times New Roman" w:cs="Times New Roman"/>
                  <w:color w:val="000000"/>
                  <w:sz w:val="20"/>
                  <w:szCs w:val="20"/>
                </w:rPr>
                <w:delText>7</w:delText>
              </w:r>
            </w:del>
          </w:p>
        </w:tc>
        <w:tc>
          <w:tcPr>
            <w:tcW w:w="700" w:type="dxa"/>
            <w:tcBorders>
              <w:top w:val="nil"/>
              <w:left w:val="nil"/>
              <w:bottom w:val="single" w:sz="4" w:space="0" w:color="auto"/>
              <w:right w:val="single" w:sz="4" w:space="0" w:color="auto"/>
            </w:tcBorders>
            <w:shd w:val="clear" w:color="auto" w:fill="auto"/>
            <w:noWrap/>
            <w:vAlign w:val="bottom"/>
            <w:hideMark/>
            <w:tcPrChange w:id="95" w:author="Admin" w:date="2019-11-12T14:35:00Z">
              <w:tcPr>
                <w:tcW w:w="700"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r w:rsidRPr="00215789">
              <w:rPr>
                <w:rFonts w:eastAsia="Times New Roman" w:cs="Times New Roman"/>
                <w:color w:val="000000"/>
                <w:sz w:val="20"/>
                <w:szCs w:val="20"/>
              </w:rPr>
              <w:t>14</w:t>
            </w:r>
            <w:ins w:id="96" w:author="Admin" w:date="2019-11-12T14:19:00Z">
              <w:r>
                <w:rPr>
                  <w:rFonts w:eastAsia="Times New Roman" w:cs="Times New Roman"/>
                  <w:color w:val="000000"/>
                  <w:sz w:val="20"/>
                  <w:szCs w:val="20"/>
                </w:rPr>
                <w:t>6</w:t>
              </w:r>
            </w:ins>
            <w:del w:id="97" w:author="Admin" w:date="2019-11-12T14:19:00Z">
              <w:r w:rsidRPr="00215789" w:rsidDel="00210C42">
                <w:rPr>
                  <w:rFonts w:eastAsia="Times New Roman" w:cs="Times New Roman"/>
                  <w:color w:val="000000"/>
                  <w:sz w:val="20"/>
                  <w:szCs w:val="20"/>
                </w:rPr>
                <w:delText>7</w:delText>
              </w:r>
            </w:del>
          </w:p>
        </w:tc>
      </w:tr>
      <w:tr w:rsidR="00210C42" w:rsidRPr="00215789" w:rsidTr="008E1FC7">
        <w:trPr>
          <w:trHeight w:val="330"/>
          <w:trPrChange w:id="98" w:author="Admin" w:date="2019-11-12T14:35:00Z">
            <w:trPr>
              <w:trHeight w:val="330"/>
            </w:trPr>
          </w:trPrChange>
        </w:trPr>
        <w:tc>
          <w:tcPr>
            <w:tcW w:w="940" w:type="dxa"/>
            <w:tcBorders>
              <w:top w:val="nil"/>
              <w:left w:val="single" w:sz="4" w:space="0" w:color="auto"/>
              <w:bottom w:val="single" w:sz="4" w:space="0" w:color="auto"/>
              <w:right w:val="single" w:sz="4" w:space="0" w:color="auto"/>
            </w:tcBorders>
            <w:shd w:val="clear" w:color="auto" w:fill="auto"/>
            <w:noWrap/>
            <w:vAlign w:val="bottom"/>
            <w:hideMark/>
            <w:tcPrChange w:id="99" w:author="Admin" w:date="2019-11-12T14:35:00Z">
              <w:tcPr>
                <w:tcW w:w="940" w:type="dxa"/>
                <w:tcBorders>
                  <w:top w:val="nil"/>
                  <w:left w:val="single" w:sz="4" w:space="0" w:color="auto"/>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IV</w:t>
            </w:r>
          </w:p>
        </w:tc>
        <w:tc>
          <w:tcPr>
            <w:tcW w:w="705" w:type="dxa"/>
            <w:tcBorders>
              <w:top w:val="nil"/>
              <w:left w:val="nil"/>
              <w:bottom w:val="single" w:sz="4" w:space="0" w:color="auto"/>
              <w:right w:val="single" w:sz="4" w:space="0" w:color="auto"/>
            </w:tcBorders>
            <w:shd w:val="clear" w:color="auto" w:fill="auto"/>
            <w:noWrap/>
            <w:vAlign w:val="bottom"/>
            <w:hideMark/>
            <w:tcPrChange w:id="100" w:author="Admin" w:date="2019-11-12T14:35:00Z">
              <w:tcPr>
                <w:tcW w:w="705"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r w:rsidRPr="00215789">
              <w:rPr>
                <w:rFonts w:eastAsia="Times New Roman" w:cs="Times New Roman"/>
                <w:color w:val="000000"/>
                <w:sz w:val="20"/>
                <w:szCs w:val="20"/>
              </w:rPr>
              <w:t>13</w:t>
            </w:r>
          </w:p>
        </w:tc>
        <w:tc>
          <w:tcPr>
            <w:tcW w:w="705" w:type="dxa"/>
            <w:tcBorders>
              <w:top w:val="nil"/>
              <w:left w:val="nil"/>
              <w:bottom w:val="single" w:sz="4" w:space="0" w:color="auto"/>
              <w:right w:val="single" w:sz="4" w:space="0" w:color="auto"/>
            </w:tcBorders>
            <w:shd w:val="clear" w:color="auto" w:fill="auto"/>
            <w:noWrap/>
            <w:vAlign w:val="bottom"/>
            <w:hideMark/>
            <w:tcPrChange w:id="101" w:author="Admin" w:date="2019-11-12T14:35:00Z">
              <w:tcPr>
                <w:tcW w:w="705"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ins w:id="102" w:author="Admin" w:date="2019-11-12T14:09:00Z">
              <w:r>
                <w:rPr>
                  <w:rFonts w:eastAsia="Times New Roman" w:cs="Times New Roman"/>
                  <w:color w:val="000000"/>
                  <w:sz w:val="20"/>
                  <w:szCs w:val="20"/>
                </w:rPr>
                <w:t>7</w:t>
              </w:r>
            </w:ins>
            <w:del w:id="103" w:author="Admin" w:date="2019-11-12T14:08:00Z">
              <w:r w:rsidRPr="00215789" w:rsidDel="00210C42">
                <w:rPr>
                  <w:rFonts w:eastAsia="Times New Roman" w:cs="Times New Roman"/>
                  <w:color w:val="000000"/>
                  <w:sz w:val="20"/>
                  <w:szCs w:val="20"/>
                </w:rPr>
                <w:delText>10</w:delText>
              </w:r>
            </w:del>
          </w:p>
        </w:tc>
        <w:tc>
          <w:tcPr>
            <w:tcW w:w="794" w:type="dxa"/>
            <w:tcBorders>
              <w:top w:val="nil"/>
              <w:left w:val="nil"/>
              <w:bottom w:val="single" w:sz="4" w:space="0" w:color="auto"/>
              <w:right w:val="single" w:sz="4" w:space="0" w:color="auto"/>
            </w:tcBorders>
            <w:shd w:val="clear" w:color="auto" w:fill="auto"/>
            <w:noWrap/>
            <w:vAlign w:val="bottom"/>
            <w:hideMark/>
            <w:tcPrChange w:id="104" w:author="Admin" w:date="2019-11-12T14:35:00Z">
              <w:tcPr>
                <w:tcW w:w="794"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772" w:type="dxa"/>
            <w:tcBorders>
              <w:top w:val="nil"/>
              <w:left w:val="nil"/>
              <w:bottom w:val="single" w:sz="4" w:space="0" w:color="auto"/>
              <w:right w:val="single" w:sz="4" w:space="0" w:color="auto"/>
            </w:tcBorders>
            <w:shd w:val="clear" w:color="auto" w:fill="auto"/>
            <w:noWrap/>
            <w:vAlign w:val="bottom"/>
            <w:hideMark/>
            <w:tcPrChange w:id="105" w:author="Admin" w:date="2019-11-12T14:35:00Z">
              <w:tcPr>
                <w:tcW w:w="772"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Change w:id="106" w:author="Admin" w:date="2019-11-12T14:35:00Z">
              <w:tcPr>
                <w:tcW w:w="580"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ins w:id="107" w:author="Admin" w:date="2019-11-12T14:12:00Z">
              <w:r>
                <w:rPr>
                  <w:rFonts w:eastAsia="Times New Roman" w:cs="Times New Roman"/>
                  <w:color w:val="000000"/>
                  <w:sz w:val="20"/>
                  <w:szCs w:val="20"/>
                </w:rPr>
                <w:t>11</w:t>
              </w:r>
            </w:ins>
            <w:del w:id="108" w:author="Admin" w:date="2019-11-12T14:12:00Z">
              <w:r w:rsidRPr="00215789" w:rsidDel="00210C42">
                <w:rPr>
                  <w:rFonts w:eastAsia="Times New Roman" w:cs="Times New Roman"/>
                  <w:color w:val="000000"/>
                  <w:sz w:val="20"/>
                  <w:szCs w:val="20"/>
                </w:rPr>
                <w:delText>12</w:delText>
              </w:r>
            </w:del>
          </w:p>
        </w:tc>
        <w:tc>
          <w:tcPr>
            <w:tcW w:w="1134" w:type="dxa"/>
            <w:tcBorders>
              <w:top w:val="nil"/>
              <w:left w:val="nil"/>
              <w:bottom w:val="single" w:sz="4" w:space="0" w:color="auto"/>
              <w:right w:val="single" w:sz="4" w:space="0" w:color="auto"/>
            </w:tcBorders>
            <w:shd w:val="clear" w:color="auto" w:fill="auto"/>
            <w:noWrap/>
            <w:vAlign w:val="bottom"/>
            <w:hideMark/>
            <w:tcPrChange w:id="109" w:author="Admin" w:date="2019-11-12T14:35:00Z">
              <w:tcPr>
                <w:tcW w:w="705"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bottom"/>
            <w:hideMark/>
            <w:tcPrChange w:id="110" w:author="Admin" w:date="2019-11-12T14:35:00Z">
              <w:tcPr>
                <w:tcW w:w="794"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936" w:type="dxa"/>
            <w:tcBorders>
              <w:top w:val="nil"/>
              <w:left w:val="nil"/>
              <w:bottom w:val="single" w:sz="4" w:space="0" w:color="auto"/>
              <w:right w:val="single" w:sz="4" w:space="0" w:color="auto"/>
            </w:tcBorders>
            <w:shd w:val="clear" w:color="auto" w:fill="auto"/>
            <w:noWrap/>
            <w:vAlign w:val="bottom"/>
            <w:hideMark/>
            <w:tcPrChange w:id="111" w:author="Admin" w:date="2019-11-12T14:35:00Z">
              <w:tcPr>
                <w:tcW w:w="1583"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761" w:type="dxa"/>
            <w:tcBorders>
              <w:top w:val="nil"/>
              <w:left w:val="nil"/>
              <w:bottom w:val="single" w:sz="4" w:space="0" w:color="auto"/>
              <w:right w:val="single" w:sz="4" w:space="0" w:color="auto"/>
            </w:tcBorders>
            <w:shd w:val="clear" w:color="auto" w:fill="auto"/>
            <w:noWrap/>
            <w:vAlign w:val="bottom"/>
            <w:hideMark/>
            <w:tcPrChange w:id="112" w:author="Admin" w:date="2019-11-12T14:35:00Z">
              <w:tcPr>
                <w:tcW w:w="761"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0C42">
            <w:pPr>
              <w:spacing w:after="0" w:line="240" w:lineRule="auto"/>
              <w:jc w:val="right"/>
              <w:rPr>
                <w:rFonts w:eastAsia="Times New Roman" w:cs="Times New Roman"/>
                <w:color w:val="000000"/>
                <w:sz w:val="20"/>
                <w:szCs w:val="20"/>
              </w:rPr>
            </w:pPr>
            <w:ins w:id="113" w:author="Admin" w:date="2019-11-12T14:13:00Z">
              <w:r>
                <w:rPr>
                  <w:rFonts w:eastAsia="Times New Roman" w:cs="Times New Roman"/>
                  <w:color w:val="000000"/>
                  <w:sz w:val="20"/>
                  <w:szCs w:val="20"/>
                </w:rPr>
                <w:t>6</w:t>
              </w:r>
            </w:ins>
            <w:del w:id="114" w:author="Admin" w:date="2019-11-12T14:12:00Z">
              <w:r w:rsidRPr="00215789" w:rsidDel="00210C42">
                <w:rPr>
                  <w:rFonts w:eastAsia="Times New Roman" w:cs="Times New Roman"/>
                  <w:color w:val="000000"/>
                  <w:sz w:val="20"/>
                  <w:szCs w:val="20"/>
                </w:rPr>
                <w:delText>7</w:delText>
              </w:r>
            </w:del>
          </w:p>
        </w:tc>
        <w:tc>
          <w:tcPr>
            <w:tcW w:w="700" w:type="dxa"/>
            <w:tcBorders>
              <w:top w:val="nil"/>
              <w:left w:val="nil"/>
              <w:bottom w:val="single" w:sz="4" w:space="0" w:color="auto"/>
              <w:right w:val="single" w:sz="4" w:space="0" w:color="auto"/>
            </w:tcBorders>
            <w:shd w:val="clear" w:color="auto" w:fill="auto"/>
            <w:noWrap/>
            <w:vAlign w:val="bottom"/>
            <w:hideMark/>
            <w:tcPrChange w:id="115" w:author="Admin" w:date="2019-11-12T14:35:00Z">
              <w:tcPr>
                <w:tcW w:w="700"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r w:rsidRPr="00215789">
              <w:rPr>
                <w:rFonts w:eastAsia="Times New Roman" w:cs="Times New Roman"/>
                <w:color w:val="000000"/>
                <w:sz w:val="20"/>
                <w:szCs w:val="20"/>
              </w:rPr>
              <w:t>14</w:t>
            </w:r>
            <w:ins w:id="116" w:author="Admin" w:date="2019-11-12T14:19:00Z">
              <w:r>
                <w:rPr>
                  <w:rFonts w:eastAsia="Times New Roman" w:cs="Times New Roman"/>
                  <w:color w:val="000000"/>
                  <w:sz w:val="20"/>
                  <w:szCs w:val="20"/>
                </w:rPr>
                <w:t>6</w:t>
              </w:r>
            </w:ins>
            <w:del w:id="117" w:author="Admin" w:date="2019-11-12T14:19:00Z">
              <w:r w:rsidRPr="00215789" w:rsidDel="00210C42">
                <w:rPr>
                  <w:rFonts w:eastAsia="Times New Roman" w:cs="Times New Roman"/>
                  <w:color w:val="000000"/>
                  <w:sz w:val="20"/>
                  <w:szCs w:val="20"/>
                </w:rPr>
                <w:delText>7</w:delText>
              </w:r>
            </w:del>
          </w:p>
        </w:tc>
      </w:tr>
      <w:tr w:rsidR="00210C42" w:rsidRPr="00215789" w:rsidTr="008E1FC7">
        <w:trPr>
          <w:trHeight w:val="330"/>
          <w:trPrChange w:id="118" w:author="Admin" w:date="2019-11-12T14:35:00Z">
            <w:trPr>
              <w:trHeight w:val="330"/>
            </w:trPr>
          </w:trPrChange>
        </w:trPr>
        <w:tc>
          <w:tcPr>
            <w:tcW w:w="940" w:type="dxa"/>
            <w:tcBorders>
              <w:top w:val="nil"/>
              <w:left w:val="single" w:sz="4" w:space="0" w:color="auto"/>
              <w:bottom w:val="single" w:sz="4" w:space="0" w:color="auto"/>
              <w:right w:val="single" w:sz="4" w:space="0" w:color="auto"/>
            </w:tcBorders>
            <w:shd w:val="clear" w:color="auto" w:fill="auto"/>
            <w:noWrap/>
            <w:vAlign w:val="bottom"/>
            <w:hideMark/>
            <w:tcPrChange w:id="119" w:author="Admin" w:date="2019-11-12T14:35:00Z">
              <w:tcPr>
                <w:tcW w:w="940" w:type="dxa"/>
                <w:tcBorders>
                  <w:top w:val="nil"/>
                  <w:left w:val="single" w:sz="4" w:space="0" w:color="auto"/>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V</w:t>
            </w:r>
          </w:p>
        </w:tc>
        <w:tc>
          <w:tcPr>
            <w:tcW w:w="705" w:type="dxa"/>
            <w:tcBorders>
              <w:top w:val="nil"/>
              <w:left w:val="nil"/>
              <w:bottom w:val="single" w:sz="4" w:space="0" w:color="auto"/>
              <w:right w:val="single" w:sz="4" w:space="0" w:color="auto"/>
            </w:tcBorders>
            <w:shd w:val="clear" w:color="auto" w:fill="auto"/>
            <w:noWrap/>
            <w:vAlign w:val="bottom"/>
            <w:hideMark/>
            <w:tcPrChange w:id="120" w:author="Admin" w:date="2019-11-12T14:35:00Z">
              <w:tcPr>
                <w:tcW w:w="705"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r w:rsidRPr="00215789">
              <w:rPr>
                <w:rFonts w:eastAsia="Times New Roman" w:cs="Times New Roman"/>
                <w:color w:val="000000"/>
                <w:sz w:val="20"/>
                <w:szCs w:val="20"/>
              </w:rPr>
              <w:t>13</w:t>
            </w:r>
          </w:p>
        </w:tc>
        <w:tc>
          <w:tcPr>
            <w:tcW w:w="705" w:type="dxa"/>
            <w:tcBorders>
              <w:top w:val="nil"/>
              <w:left w:val="nil"/>
              <w:bottom w:val="single" w:sz="4" w:space="0" w:color="auto"/>
              <w:right w:val="single" w:sz="4" w:space="0" w:color="auto"/>
            </w:tcBorders>
            <w:shd w:val="clear" w:color="auto" w:fill="auto"/>
            <w:noWrap/>
            <w:vAlign w:val="bottom"/>
            <w:hideMark/>
            <w:tcPrChange w:id="121" w:author="Admin" w:date="2019-11-12T14:35:00Z">
              <w:tcPr>
                <w:tcW w:w="705"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ins w:id="122" w:author="Admin" w:date="2019-11-12T14:09:00Z">
              <w:r>
                <w:rPr>
                  <w:rFonts w:eastAsia="Times New Roman" w:cs="Times New Roman"/>
                  <w:color w:val="000000"/>
                  <w:sz w:val="20"/>
                  <w:szCs w:val="20"/>
                </w:rPr>
                <w:t>7</w:t>
              </w:r>
            </w:ins>
            <w:del w:id="123" w:author="Admin" w:date="2019-11-12T14:08:00Z">
              <w:r w:rsidRPr="00215789" w:rsidDel="00210C42">
                <w:rPr>
                  <w:rFonts w:eastAsia="Times New Roman" w:cs="Times New Roman"/>
                  <w:color w:val="000000"/>
                  <w:sz w:val="20"/>
                  <w:szCs w:val="20"/>
                </w:rPr>
                <w:delText>10</w:delText>
              </w:r>
            </w:del>
          </w:p>
        </w:tc>
        <w:tc>
          <w:tcPr>
            <w:tcW w:w="794" w:type="dxa"/>
            <w:tcBorders>
              <w:top w:val="nil"/>
              <w:left w:val="nil"/>
              <w:bottom w:val="single" w:sz="4" w:space="0" w:color="auto"/>
              <w:right w:val="single" w:sz="4" w:space="0" w:color="auto"/>
            </w:tcBorders>
            <w:shd w:val="clear" w:color="auto" w:fill="auto"/>
            <w:noWrap/>
            <w:vAlign w:val="bottom"/>
            <w:hideMark/>
            <w:tcPrChange w:id="124" w:author="Admin" w:date="2019-11-12T14:35:00Z">
              <w:tcPr>
                <w:tcW w:w="794"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772" w:type="dxa"/>
            <w:tcBorders>
              <w:top w:val="nil"/>
              <w:left w:val="nil"/>
              <w:bottom w:val="single" w:sz="4" w:space="0" w:color="auto"/>
              <w:right w:val="single" w:sz="4" w:space="0" w:color="auto"/>
            </w:tcBorders>
            <w:shd w:val="clear" w:color="auto" w:fill="auto"/>
            <w:noWrap/>
            <w:vAlign w:val="bottom"/>
            <w:hideMark/>
            <w:tcPrChange w:id="125" w:author="Admin" w:date="2019-11-12T14:35:00Z">
              <w:tcPr>
                <w:tcW w:w="772"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Change w:id="126" w:author="Admin" w:date="2019-11-12T14:35:00Z">
              <w:tcPr>
                <w:tcW w:w="580"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ins w:id="127" w:author="Admin" w:date="2019-11-12T14:12:00Z">
              <w:r>
                <w:rPr>
                  <w:rFonts w:eastAsia="Times New Roman" w:cs="Times New Roman"/>
                  <w:color w:val="000000"/>
                  <w:sz w:val="20"/>
                  <w:szCs w:val="20"/>
                </w:rPr>
                <w:t>11</w:t>
              </w:r>
            </w:ins>
            <w:del w:id="128" w:author="Admin" w:date="2019-11-12T14:12:00Z">
              <w:r w:rsidRPr="00215789" w:rsidDel="00210C42">
                <w:rPr>
                  <w:rFonts w:eastAsia="Times New Roman" w:cs="Times New Roman"/>
                  <w:color w:val="000000"/>
                  <w:sz w:val="20"/>
                  <w:szCs w:val="20"/>
                </w:rPr>
                <w:delText>12</w:delText>
              </w:r>
            </w:del>
          </w:p>
        </w:tc>
        <w:tc>
          <w:tcPr>
            <w:tcW w:w="1134" w:type="dxa"/>
            <w:tcBorders>
              <w:top w:val="nil"/>
              <w:left w:val="nil"/>
              <w:bottom w:val="single" w:sz="4" w:space="0" w:color="auto"/>
              <w:right w:val="single" w:sz="4" w:space="0" w:color="auto"/>
            </w:tcBorders>
            <w:shd w:val="clear" w:color="auto" w:fill="auto"/>
            <w:noWrap/>
            <w:vAlign w:val="bottom"/>
            <w:hideMark/>
            <w:tcPrChange w:id="129" w:author="Admin" w:date="2019-11-12T14:35:00Z">
              <w:tcPr>
                <w:tcW w:w="705"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bottom"/>
            <w:hideMark/>
            <w:tcPrChange w:id="130" w:author="Admin" w:date="2019-11-12T14:35:00Z">
              <w:tcPr>
                <w:tcW w:w="794"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936" w:type="dxa"/>
            <w:tcBorders>
              <w:top w:val="nil"/>
              <w:left w:val="nil"/>
              <w:bottom w:val="single" w:sz="4" w:space="0" w:color="auto"/>
              <w:right w:val="single" w:sz="4" w:space="0" w:color="auto"/>
            </w:tcBorders>
            <w:shd w:val="clear" w:color="auto" w:fill="auto"/>
            <w:noWrap/>
            <w:vAlign w:val="bottom"/>
            <w:hideMark/>
            <w:tcPrChange w:id="131" w:author="Admin" w:date="2019-11-12T14:35:00Z">
              <w:tcPr>
                <w:tcW w:w="1583"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761" w:type="dxa"/>
            <w:tcBorders>
              <w:top w:val="nil"/>
              <w:left w:val="nil"/>
              <w:bottom w:val="single" w:sz="4" w:space="0" w:color="auto"/>
              <w:right w:val="single" w:sz="4" w:space="0" w:color="auto"/>
            </w:tcBorders>
            <w:shd w:val="clear" w:color="auto" w:fill="auto"/>
            <w:noWrap/>
            <w:vAlign w:val="bottom"/>
            <w:hideMark/>
            <w:tcPrChange w:id="132" w:author="Admin" w:date="2019-11-12T14:35:00Z">
              <w:tcPr>
                <w:tcW w:w="761"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ins w:id="133" w:author="Admin" w:date="2019-11-12T14:13:00Z">
              <w:r>
                <w:rPr>
                  <w:rFonts w:eastAsia="Times New Roman" w:cs="Times New Roman"/>
                  <w:color w:val="000000"/>
                  <w:sz w:val="20"/>
                  <w:szCs w:val="20"/>
                </w:rPr>
                <w:t>6</w:t>
              </w:r>
            </w:ins>
            <w:del w:id="134" w:author="Admin" w:date="2019-11-12T14:12:00Z">
              <w:r w:rsidRPr="00215789" w:rsidDel="00210C42">
                <w:rPr>
                  <w:rFonts w:eastAsia="Times New Roman" w:cs="Times New Roman"/>
                  <w:color w:val="000000"/>
                  <w:sz w:val="20"/>
                  <w:szCs w:val="20"/>
                </w:rPr>
                <w:delText>7</w:delText>
              </w:r>
            </w:del>
          </w:p>
        </w:tc>
        <w:tc>
          <w:tcPr>
            <w:tcW w:w="700" w:type="dxa"/>
            <w:tcBorders>
              <w:top w:val="nil"/>
              <w:left w:val="nil"/>
              <w:bottom w:val="single" w:sz="4" w:space="0" w:color="auto"/>
              <w:right w:val="single" w:sz="4" w:space="0" w:color="auto"/>
            </w:tcBorders>
            <w:shd w:val="clear" w:color="auto" w:fill="auto"/>
            <w:noWrap/>
            <w:vAlign w:val="bottom"/>
            <w:hideMark/>
            <w:tcPrChange w:id="135" w:author="Admin" w:date="2019-11-12T14:35:00Z">
              <w:tcPr>
                <w:tcW w:w="700"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r w:rsidRPr="00215789">
              <w:rPr>
                <w:rFonts w:eastAsia="Times New Roman" w:cs="Times New Roman"/>
                <w:color w:val="000000"/>
                <w:sz w:val="20"/>
                <w:szCs w:val="20"/>
              </w:rPr>
              <w:t>14</w:t>
            </w:r>
            <w:ins w:id="136" w:author="Admin" w:date="2019-11-12T14:19:00Z">
              <w:r>
                <w:rPr>
                  <w:rFonts w:eastAsia="Times New Roman" w:cs="Times New Roman"/>
                  <w:color w:val="000000"/>
                  <w:sz w:val="20"/>
                  <w:szCs w:val="20"/>
                </w:rPr>
                <w:t>6</w:t>
              </w:r>
            </w:ins>
            <w:del w:id="137" w:author="Admin" w:date="2019-11-12T14:19:00Z">
              <w:r w:rsidRPr="00215789" w:rsidDel="00210C42">
                <w:rPr>
                  <w:rFonts w:eastAsia="Times New Roman" w:cs="Times New Roman"/>
                  <w:color w:val="000000"/>
                  <w:sz w:val="20"/>
                  <w:szCs w:val="20"/>
                </w:rPr>
                <w:delText>7</w:delText>
              </w:r>
            </w:del>
          </w:p>
        </w:tc>
      </w:tr>
      <w:tr w:rsidR="00210C42" w:rsidRPr="00215789" w:rsidTr="008E1FC7">
        <w:trPr>
          <w:trHeight w:val="330"/>
          <w:trPrChange w:id="138" w:author="Admin" w:date="2019-11-12T14:35:00Z">
            <w:trPr>
              <w:trHeight w:val="330"/>
            </w:trPr>
          </w:trPrChange>
        </w:trPr>
        <w:tc>
          <w:tcPr>
            <w:tcW w:w="940" w:type="dxa"/>
            <w:tcBorders>
              <w:top w:val="nil"/>
              <w:left w:val="single" w:sz="4" w:space="0" w:color="auto"/>
              <w:bottom w:val="single" w:sz="4" w:space="0" w:color="auto"/>
              <w:right w:val="single" w:sz="4" w:space="0" w:color="auto"/>
            </w:tcBorders>
            <w:shd w:val="clear" w:color="auto" w:fill="auto"/>
            <w:noWrap/>
            <w:vAlign w:val="bottom"/>
            <w:hideMark/>
            <w:tcPrChange w:id="139" w:author="Admin" w:date="2019-11-12T14:35:00Z">
              <w:tcPr>
                <w:tcW w:w="940" w:type="dxa"/>
                <w:tcBorders>
                  <w:top w:val="nil"/>
                  <w:left w:val="single" w:sz="4" w:space="0" w:color="auto"/>
                  <w:bottom w:val="single" w:sz="4" w:space="0" w:color="auto"/>
                  <w:right w:val="single" w:sz="4" w:space="0" w:color="auto"/>
                </w:tcBorders>
                <w:shd w:val="clear" w:color="auto" w:fill="auto"/>
                <w:noWrap/>
                <w:vAlign w:val="bottom"/>
                <w:hideMark/>
              </w:tcPr>
            </w:tcPrChange>
          </w:tcPr>
          <w:p w:rsidR="00210C42" w:rsidRPr="00215789" w:rsidRDefault="00210C42" w:rsidP="00484D05">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V+(K</w:t>
            </w:r>
            <w:r>
              <w:rPr>
                <w:rFonts w:eastAsia="Times New Roman" w:cs="Times New Roman"/>
                <w:color w:val="000000"/>
                <w:sz w:val="20"/>
                <w:szCs w:val="20"/>
              </w:rPr>
              <w:t>S</w:t>
            </w:r>
            <w:r w:rsidRPr="00215789">
              <w:rPr>
                <w:rFonts w:eastAsia="Times New Roman" w:cs="Times New Roman"/>
                <w:color w:val="000000"/>
                <w:sz w:val="20"/>
                <w:szCs w:val="20"/>
              </w:rPr>
              <w:t>)</w:t>
            </w:r>
          </w:p>
        </w:tc>
        <w:tc>
          <w:tcPr>
            <w:tcW w:w="705" w:type="dxa"/>
            <w:tcBorders>
              <w:top w:val="nil"/>
              <w:left w:val="nil"/>
              <w:bottom w:val="single" w:sz="4" w:space="0" w:color="auto"/>
              <w:right w:val="single" w:sz="4" w:space="0" w:color="auto"/>
            </w:tcBorders>
            <w:shd w:val="clear" w:color="auto" w:fill="auto"/>
            <w:noWrap/>
            <w:vAlign w:val="bottom"/>
            <w:hideMark/>
            <w:tcPrChange w:id="140" w:author="Admin" w:date="2019-11-12T14:35:00Z">
              <w:tcPr>
                <w:tcW w:w="705"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r w:rsidRPr="00215789">
              <w:rPr>
                <w:rFonts w:eastAsia="Times New Roman" w:cs="Times New Roman"/>
                <w:color w:val="000000"/>
                <w:sz w:val="20"/>
                <w:szCs w:val="20"/>
              </w:rPr>
              <w:t>13</w:t>
            </w:r>
          </w:p>
        </w:tc>
        <w:tc>
          <w:tcPr>
            <w:tcW w:w="705" w:type="dxa"/>
            <w:tcBorders>
              <w:top w:val="nil"/>
              <w:left w:val="nil"/>
              <w:bottom w:val="single" w:sz="4" w:space="0" w:color="auto"/>
              <w:right w:val="single" w:sz="4" w:space="0" w:color="auto"/>
            </w:tcBorders>
            <w:shd w:val="clear" w:color="auto" w:fill="auto"/>
            <w:noWrap/>
            <w:vAlign w:val="bottom"/>
            <w:hideMark/>
            <w:tcPrChange w:id="141" w:author="Admin" w:date="2019-11-12T14:35:00Z">
              <w:tcPr>
                <w:tcW w:w="705"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ins w:id="142" w:author="Admin" w:date="2019-11-12T14:09:00Z">
              <w:r>
                <w:rPr>
                  <w:rFonts w:eastAsia="Times New Roman" w:cs="Times New Roman"/>
                  <w:color w:val="000000"/>
                  <w:sz w:val="20"/>
                  <w:szCs w:val="20"/>
                </w:rPr>
                <w:t>7</w:t>
              </w:r>
            </w:ins>
            <w:del w:id="143" w:author="Admin" w:date="2019-11-12T14:08:00Z">
              <w:r w:rsidRPr="00215789" w:rsidDel="00210C42">
                <w:rPr>
                  <w:rFonts w:eastAsia="Times New Roman" w:cs="Times New Roman"/>
                  <w:color w:val="000000"/>
                  <w:sz w:val="20"/>
                  <w:szCs w:val="20"/>
                </w:rPr>
                <w:delText>10</w:delText>
              </w:r>
            </w:del>
          </w:p>
        </w:tc>
        <w:tc>
          <w:tcPr>
            <w:tcW w:w="794" w:type="dxa"/>
            <w:tcBorders>
              <w:top w:val="nil"/>
              <w:left w:val="nil"/>
              <w:bottom w:val="single" w:sz="4" w:space="0" w:color="auto"/>
              <w:right w:val="single" w:sz="4" w:space="0" w:color="auto"/>
            </w:tcBorders>
            <w:shd w:val="clear" w:color="auto" w:fill="auto"/>
            <w:noWrap/>
            <w:vAlign w:val="bottom"/>
            <w:hideMark/>
            <w:tcPrChange w:id="144" w:author="Admin" w:date="2019-11-12T14:35:00Z">
              <w:tcPr>
                <w:tcW w:w="794"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772" w:type="dxa"/>
            <w:tcBorders>
              <w:top w:val="nil"/>
              <w:left w:val="nil"/>
              <w:bottom w:val="single" w:sz="4" w:space="0" w:color="auto"/>
              <w:right w:val="single" w:sz="4" w:space="0" w:color="auto"/>
            </w:tcBorders>
            <w:shd w:val="clear" w:color="auto" w:fill="auto"/>
            <w:noWrap/>
            <w:vAlign w:val="bottom"/>
            <w:hideMark/>
            <w:tcPrChange w:id="145" w:author="Admin" w:date="2019-11-12T14:35:00Z">
              <w:tcPr>
                <w:tcW w:w="772"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Change w:id="146" w:author="Admin" w:date="2019-11-12T14:35:00Z">
              <w:tcPr>
                <w:tcW w:w="580"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ins w:id="147" w:author="Admin" w:date="2019-11-12T14:12:00Z">
              <w:r>
                <w:rPr>
                  <w:rFonts w:eastAsia="Times New Roman" w:cs="Times New Roman"/>
                  <w:color w:val="000000"/>
                  <w:sz w:val="20"/>
                  <w:szCs w:val="20"/>
                </w:rPr>
                <w:t>11</w:t>
              </w:r>
            </w:ins>
            <w:del w:id="148" w:author="Admin" w:date="2019-11-12T14:12:00Z">
              <w:r w:rsidRPr="00215789" w:rsidDel="00210C42">
                <w:rPr>
                  <w:rFonts w:eastAsia="Times New Roman" w:cs="Times New Roman"/>
                  <w:color w:val="000000"/>
                  <w:sz w:val="20"/>
                  <w:szCs w:val="20"/>
                </w:rPr>
                <w:delText>12</w:delText>
              </w:r>
            </w:del>
          </w:p>
        </w:tc>
        <w:tc>
          <w:tcPr>
            <w:tcW w:w="1134" w:type="dxa"/>
            <w:tcBorders>
              <w:top w:val="nil"/>
              <w:left w:val="nil"/>
              <w:bottom w:val="single" w:sz="4" w:space="0" w:color="auto"/>
              <w:right w:val="single" w:sz="4" w:space="0" w:color="auto"/>
            </w:tcBorders>
            <w:shd w:val="clear" w:color="auto" w:fill="auto"/>
            <w:noWrap/>
            <w:vAlign w:val="bottom"/>
            <w:hideMark/>
            <w:tcPrChange w:id="149" w:author="Admin" w:date="2019-11-12T14:35:00Z">
              <w:tcPr>
                <w:tcW w:w="705"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bottom"/>
            <w:hideMark/>
            <w:tcPrChange w:id="150" w:author="Admin" w:date="2019-11-12T14:35:00Z">
              <w:tcPr>
                <w:tcW w:w="794"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936" w:type="dxa"/>
            <w:tcBorders>
              <w:top w:val="nil"/>
              <w:left w:val="nil"/>
              <w:bottom w:val="single" w:sz="4" w:space="0" w:color="auto"/>
              <w:right w:val="single" w:sz="4" w:space="0" w:color="auto"/>
            </w:tcBorders>
            <w:shd w:val="clear" w:color="auto" w:fill="auto"/>
            <w:noWrap/>
            <w:vAlign w:val="bottom"/>
            <w:hideMark/>
            <w:tcPrChange w:id="151" w:author="Admin" w:date="2019-11-12T14:35:00Z">
              <w:tcPr>
                <w:tcW w:w="1583"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761" w:type="dxa"/>
            <w:tcBorders>
              <w:top w:val="nil"/>
              <w:left w:val="nil"/>
              <w:bottom w:val="single" w:sz="4" w:space="0" w:color="auto"/>
              <w:right w:val="single" w:sz="4" w:space="0" w:color="auto"/>
            </w:tcBorders>
            <w:shd w:val="clear" w:color="auto" w:fill="auto"/>
            <w:noWrap/>
            <w:vAlign w:val="bottom"/>
            <w:hideMark/>
            <w:tcPrChange w:id="152" w:author="Admin" w:date="2019-11-12T14:35:00Z">
              <w:tcPr>
                <w:tcW w:w="761"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0C42">
            <w:pPr>
              <w:spacing w:after="0" w:line="240" w:lineRule="auto"/>
              <w:jc w:val="right"/>
              <w:rPr>
                <w:rFonts w:eastAsia="Times New Roman" w:cs="Times New Roman"/>
                <w:color w:val="000000"/>
                <w:sz w:val="20"/>
                <w:szCs w:val="20"/>
              </w:rPr>
            </w:pPr>
            <w:ins w:id="153" w:author="Admin" w:date="2019-11-12T14:13:00Z">
              <w:r>
                <w:rPr>
                  <w:rFonts w:eastAsia="Times New Roman" w:cs="Times New Roman"/>
                  <w:color w:val="000000"/>
                  <w:sz w:val="20"/>
                  <w:szCs w:val="20"/>
                </w:rPr>
                <w:t>8</w:t>
              </w:r>
            </w:ins>
            <w:del w:id="154" w:author="Admin" w:date="2019-11-12T14:13:00Z">
              <w:r w:rsidRPr="00215789" w:rsidDel="00210C42">
                <w:rPr>
                  <w:rFonts w:eastAsia="Times New Roman" w:cs="Times New Roman"/>
                  <w:color w:val="000000"/>
                  <w:sz w:val="20"/>
                  <w:szCs w:val="20"/>
                </w:rPr>
                <w:delText>10</w:delText>
              </w:r>
            </w:del>
          </w:p>
        </w:tc>
        <w:tc>
          <w:tcPr>
            <w:tcW w:w="700" w:type="dxa"/>
            <w:tcBorders>
              <w:top w:val="nil"/>
              <w:left w:val="nil"/>
              <w:bottom w:val="single" w:sz="4" w:space="0" w:color="auto"/>
              <w:right w:val="single" w:sz="4" w:space="0" w:color="auto"/>
            </w:tcBorders>
            <w:shd w:val="clear" w:color="auto" w:fill="auto"/>
            <w:noWrap/>
            <w:vAlign w:val="bottom"/>
            <w:hideMark/>
            <w:tcPrChange w:id="155" w:author="Admin" w:date="2019-11-12T14:35:00Z">
              <w:tcPr>
                <w:tcW w:w="700"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r w:rsidRPr="00215789">
              <w:rPr>
                <w:rFonts w:eastAsia="Times New Roman" w:cs="Times New Roman"/>
                <w:color w:val="000000"/>
                <w:sz w:val="20"/>
                <w:szCs w:val="20"/>
              </w:rPr>
              <w:t>16</w:t>
            </w:r>
            <w:ins w:id="156" w:author="Admin" w:date="2019-11-12T14:19:00Z">
              <w:r>
                <w:rPr>
                  <w:rFonts w:eastAsia="Times New Roman" w:cs="Times New Roman"/>
                  <w:color w:val="000000"/>
                  <w:sz w:val="20"/>
                  <w:szCs w:val="20"/>
                </w:rPr>
                <w:t>1</w:t>
              </w:r>
            </w:ins>
            <w:del w:id="157" w:author="Admin" w:date="2019-11-12T14:19:00Z">
              <w:r w:rsidRPr="00215789" w:rsidDel="00210C42">
                <w:rPr>
                  <w:rFonts w:eastAsia="Times New Roman" w:cs="Times New Roman"/>
                  <w:color w:val="000000"/>
                  <w:sz w:val="20"/>
                  <w:szCs w:val="20"/>
                </w:rPr>
                <w:delText>2</w:delText>
              </w:r>
            </w:del>
          </w:p>
        </w:tc>
      </w:tr>
      <w:tr w:rsidR="00210C42" w:rsidRPr="00215789" w:rsidTr="008E1FC7">
        <w:trPr>
          <w:trHeight w:val="330"/>
          <w:trPrChange w:id="158" w:author="Admin" w:date="2019-11-12T14:35:00Z">
            <w:trPr>
              <w:trHeight w:val="330"/>
            </w:trPr>
          </w:trPrChange>
        </w:trPr>
        <w:tc>
          <w:tcPr>
            <w:tcW w:w="940" w:type="dxa"/>
            <w:tcBorders>
              <w:top w:val="nil"/>
              <w:left w:val="single" w:sz="4" w:space="0" w:color="auto"/>
              <w:bottom w:val="single" w:sz="4" w:space="0" w:color="auto"/>
              <w:right w:val="single" w:sz="4" w:space="0" w:color="auto"/>
            </w:tcBorders>
            <w:shd w:val="clear" w:color="auto" w:fill="auto"/>
            <w:noWrap/>
            <w:vAlign w:val="bottom"/>
            <w:hideMark/>
            <w:tcPrChange w:id="159" w:author="Admin" w:date="2019-11-12T14:35:00Z">
              <w:tcPr>
                <w:tcW w:w="940" w:type="dxa"/>
                <w:tcBorders>
                  <w:top w:val="nil"/>
                  <w:left w:val="single" w:sz="4" w:space="0" w:color="auto"/>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VII</w:t>
            </w:r>
          </w:p>
        </w:tc>
        <w:tc>
          <w:tcPr>
            <w:tcW w:w="705" w:type="dxa"/>
            <w:tcBorders>
              <w:top w:val="nil"/>
              <w:left w:val="nil"/>
              <w:bottom w:val="single" w:sz="4" w:space="0" w:color="auto"/>
              <w:right w:val="single" w:sz="4" w:space="0" w:color="auto"/>
            </w:tcBorders>
            <w:shd w:val="clear" w:color="auto" w:fill="auto"/>
            <w:noWrap/>
            <w:vAlign w:val="bottom"/>
            <w:hideMark/>
            <w:tcPrChange w:id="160" w:author="Admin" w:date="2019-11-12T14:35:00Z">
              <w:tcPr>
                <w:tcW w:w="705"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r w:rsidRPr="00215789">
              <w:rPr>
                <w:rFonts w:eastAsia="Times New Roman" w:cs="Times New Roman"/>
                <w:color w:val="000000"/>
                <w:sz w:val="20"/>
                <w:szCs w:val="20"/>
              </w:rPr>
              <w:t>13</w:t>
            </w:r>
          </w:p>
        </w:tc>
        <w:tc>
          <w:tcPr>
            <w:tcW w:w="705" w:type="dxa"/>
            <w:tcBorders>
              <w:top w:val="nil"/>
              <w:left w:val="nil"/>
              <w:bottom w:val="single" w:sz="4" w:space="0" w:color="auto"/>
              <w:right w:val="single" w:sz="4" w:space="0" w:color="auto"/>
            </w:tcBorders>
            <w:shd w:val="clear" w:color="auto" w:fill="auto"/>
            <w:noWrap/>
            <w:vAlign w:val="bottom"/>
            <w:hideMark/>
            <w:tcPrChange w:id="161" w:author="Admin" w:date="2019-11-12T14:35:00Z">
              <w:tcPr>
                <w:tcW w:w="705"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ins w:id="162" w:author="Admin" w:date="2019-11-12T14:09:00Z">
              <w:r>
                <w:rPr>
                  <w:rFonts w:eastAsia="Times New Roman" w:cs="Times New Roman"/>
                  <w:color w:val="000000"/>
                  <w:sz w:val="20"/>
                  <w:szCs w:val="20"/>
                </w:rPr>
                <w:t>7</w:t>
              </w:r>
            </w:ins>
            <w:del w:id="163" w:author="Admin" w:date="2019-11-12T14:08:00Z">
              <w:r w:rsidRPr="00215789" w:rsidDel="00210C42">
                <w:rPr>
                  <w:rFonts w:eastAsia="Times New Roman" w:cs="Times New Roman"/>
                  <w:color w:val="000000"/>
                  <w:sz w:val="20"/>
                  <w:szCs w:val="20"/>
                </w:rPr>
                <w:delText>10</w:delText>
              </w:r>
            </w:del>
          </w:p>
        </w:tc>
        <w:tc>
          <w:tcPr>
            <w:tcW w:w="794" w:type="dxa"/>
            <w:tcBorders>
              <w:top w:val="nil"/>
              <w:left w:val="nil"/>
              <w:bottom w:val="single" w:sz="4" w:space="0" w:color="auto"/>
              <w:right w:val="single" w:sz="4" w:space="0" w:color="auto"/>
            </w:tcBorders>
            <w:shd w:val="clear" w:color="auto" w:fill="auto"/>
            <w:noWrap/>
            <w:vAlign w:val="bottom"/>
            <w:hideMark/>
            <w:tcPrChange w:id="164" w:author="Admin" w:date="2019-11-12T14:35:00Z">
              <w:tcPr>
                <w:tcW w:w="794"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772" w:type="dxa"/>
            <w:tcBorders>
              <w:top w:val="nil"/>
              <w:left w:val="nil"/>
              <w:bottom w:val="single" w:sz="4" w:space="0" w:color="auto"/>
              <w:right w:val="single" w:sz="4" w:space="0" w:color="auto"/>
            </w:tcBorders>
            <w:shd w:val="clear" w:color="auto" w:fill="auto"/>
            <w:noWrap/>
            <w:vAlign w:val="bottom"/>
            <w:hideMark/>
            <w:tcPrChange w:id="165" w:author="Admin" w:date="2019-11-12T14:35:00Z">
              <w:tcPr>
                <w:tcW w:w="772"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777" w:type="dxa"/>
            <w:tcBorders>
              <w:top w:val="nil"/>
              <w:left w:val="nil"/>
              <w:bottom w:val="single" w:sz="4" w:space="0" w:color="auto"/>
              <w:right w:val="single" w:sz="4" w:space="0" w:color="auto"/>
            </w:tcBorders>
            <w:shd w:val="clear" w:color="auto" w:fill="auto"/>
            <w:noWrap/>
            <w:vAlign w:val="bottom"/>
            <w:hideMark/>
            <w:tcPrChange w:id="166" w:author="Admin" w:date="2019-11-12T14:35:00Z">
              <w:tcPr>
                <w:tcW w:w="580"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ins w:id="167" w:author="Admin" w:date="2019-11-12T14:12:00Z">
              <w:r>
                <w:rPr>
                  <w:rFonts w:eastAsia="Times New Roman" w:cs="Times New Roman"/>
                  <w:color w:val="000000"/>
                  <w:sz w:val="20"/>
                  <w:szCs w:val="20"/>
                </w:rPr>
                <w:t>11</w:t>
              </w:r>
            </w:ins>
            <w:del w:id="168" w:author="Admin" w:date="2019-11-12T14:12:00Z">
              <w:r w:rsidRPr="00215789" w:rsidDel="00210C42">
                <w:rPr>
                  <w:rFonts w:eastAsia="Times New Roman" w:cs="Times New Roman"/>
                  <w:color w:val="000000"/>
                  <w:sz w:val="20"/>
                  <w:szCs w:val="20"/>
                </w:rPr>
                <w:delText>12</w:delText>
              </w:r>
            </w:del>
          </w:p>
        </w:tc>
        <w:tc>
          <w:tcPr>
            <w:tcW w:w="1134" w:type="dxa"/>
            <w:tcBorders>
              <w:top w:val="nil"/>
              <w:left w:val="nil"/>
              <w:bottom w:val="single" w:sz="4" w:space="0" w:color="auto"/>
              <w:right w:val="single" w:sz="4" w:space="0" w:color="auto"/>
            </w:tcBorders>
            <w:shd w:val="clear" w:color="auto" w:fill="auto"/>
            <w:noWrap/>
            <w:vAlign w:val="bottom"/>
            <w:hideMark/>
            <w:tcPrChange w:id="169" w:author="Admin" w:date="2019-11-12T14:35:00Z">
              <w:tcPr>
                <w:tcW w:w="705"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bottom"/>
            <w:hideMark/>
            <w:tcPrChange w:id="170" w:author="Admin" w:date="2019-11-12T14:35:00Z">
              <w:tcPr>
                <w:tcW w:w="794"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936" w:type="dxa"/>
            <w:tcBorders>
              <w:top w:val="nil"/>
              <w:left w:val="nil"/>
              <w:bottom w:val="single" w:sz="4" w:space="0" w:color="auto"/>
              <w:right w:val="single" w:sz="4" w:space="0" w:color="auto"/>
            </w:tcBorders>
            <w:shd w:val="clear" w:color="auto" w:fill="auto"/>
            <w:noWrap/>
            <w:vAlign w:val="bottom"/>
            <w:hideMark/>
            <w:tcPrChange w:id="171" w:author="Admin" w:date="2019-11-12T14:35:00Z">
              <w:tcPr>
                <w:tcW w:w="1583"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p w:rsidR="00210C42" w:rsidRPr="00215789" w:rsidRDefault="00210C42" w:rsidP="00215789">
            <w:pPr>
              <w:spacing w:after="0" w:line="240" w:lineRule="auto"/>
              <w:jc w:val="left"/>
              <w:rPr>
                <w:rFonts w:eastAsia="Times New Roman" w:cs="Times New Roman"/>
                <w:color w:val="000000"/>
                <w:sz w:val="20"/>
                <w:szCs w:val="20"/>
              </w:rPr>
            </w:pPr>
            <w:r w:rsidRPr="00215789">
              <w:rPr>
                <w:rFonts w:eastAsia="Times New Roman" w:cs="Times New Roman"/>
                <w:color w:val="000000"/>
                <w:sz w:val="20"/>
                <w:szCs w:val="20"/>
              </w:rPr>
              <w:t> </w:t>
            </w:r>
          </w:p>
        </w:tc>
        <w:tc>
          <w:tcPr>
            <w:tcW w:w="761" w:type="dxa"/>
            <w:tcBorders>
              <w:top w:val="nil"/>
              <w:left w:val="nil"/>
              <w:bottom w:val="single" w:sz="4" w:space="0" w:color="auto"/>
              <w:right w:val="single" w:sz="4" w:space="0" w:color="auto"/>
            </w:tcBorders>
            <w:shd w:val="clear" w:color="auto" w:fill="auto"/>
            <w:noWrap/>
            <w:vAlign w:val="bottom"/>
            <w:hideMark/>
            <w:tcPrChange w:id="172" w:author="Admin" w:date="2019-11-12T14:35:00Z">
              <w:tcPr>
                <w:tcW w:w="761"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0C42">
            <w:pPr>
              <w:spacing w:after="0" w:line="240" w:lineRule="auto"/>
              <w:jc w:val="right"/>
              <w:rPr>
                <w:rFonts w:eastAsia="Times New Roman" w:cs="Times New Roman"/>
                <w:color w:val="000000"/>
                <w:sz w:val="20"/>
                <w:szCs w:val="20"/>
              </w:rPr>
            </w:pPr>
            <w:ins w:id="173" w:author="Admin" w:date="2019-11-12T14:13:00Z">
              <w:r>
                <w:rPr>
                  <w:rFonts w:eastAsia="Times New Roman" w:cs="Times New Roman"/>
                  <w:color w:val="000000"/>
                  <w:sz w:val="20"/>
                  <w:szCs w:val="20"/>
                </w:rPr>
                <w:t>6</w:t>
              </w:r>
            </w:ins>
            <w:del w:id="174" w:author="Admin" w:date="2019-11-12T14:13:00Z">
              <w:r w:rsidRPr="00215789" w:rsidDel="00210C42">
                <w:rPr>
                  <w:rFonts w:eastAsia="Times New Roman" w:cs="Times New Roman"/>
                  <w:color w:val="000000"/>
                  <w:sz w:val="20"/>
                  <w:szCs w:val="20"/>
                </w:rPr>
                <w:delText>7</w:delText>
              </w:r>
            </w:del>
          </w:p>
        </w:tc>
        <w:tc>
          <w:tcPr>
            <w:tcW w:w="700" w:type="dxa"/>
            <w:tcBorders>
              <w:top w:val="nil"/>
              <w:left w:val="nil"/>
              <w:bottom w:val="single" w:sz="4" w:space="0" w:color="auto"/>
              <w:right w:val="single" w:sz="4" w:space="0" w:color="auto"/>
            </w:tcBorders>
            <w:shd w:val="clear" w:color="auto" w:fill="auto"/>
            <w:noWrap/>
            <w:vAlign w:val="bottom"/>
            <w:hideMark/>
            <w:tcPrChange w:id="175" w:author="Admin" w:date="2019-11-12T14:35:00Z">
              <w:tcPr>
                <w:tcW w:w="700" w:type="dxa"/>
                <w:tcBorders>
                  <w:top w:val="nil"/>
                  <w:left w:val="nil"/>
                  <w:bottom w:val="single" w:sz="4" w:space="0" w:color="auto"/>
                  <w:right w:val="single" w:sz="4" w:space="0" w:color="auto"/>
                </w:tcBorders>
                <w:shd w:val="clear" w:color="auto" w:fill="auto"/>
                <w:noWrap/>
                <w:vAlign w:val="bottom"/>
                <w:hideMark/>
              </w:tcPr>
            </w:tcPrChange>
          </w:tcPr>
          <w:p w:rsidR="00210C42" w:rsidRPr="00215789" w:rsidRDefault="00210C42" w:rsidP="00215789">
            <w:pPr>
              <w:spacing w:after="0" w:line="240" w:lineRule="auto"/>
              <w:jc w:val="right"/>
              <w:rPr>
                <w:rFonts w:eastAsia="Times New Roman" w:cs="Times New Roman"/>
                <w:color w:val="000000"/>
                <w:sz w:val="20"/>
                <w:szCs w:val="20"/>
              </w:rPr>
            </w:pPr>
            <w:r w:rsidRPr="00215789">
              <w:rPr>
                <w:rFonts w:eastAsia="Times New Roman" w:cs="Times New Roman"/>
                <w:color w:val="000000"/>
                <w:sz w:val="20"/>
                <w:szCs w:val="20"/>
              </w:rPr>
              <w:t>14</w:t>
            </w:r>
            <w:ins w:id="176" w:author="Admin" w:date="2019-11-12T14:20:00Z">
              <w:r>
                <w:rPr>
                  <w:rFonts w:eastAsia="Times New Roman" w:cs="Times New Roman"/>
                  <w:color w:val="000000"/>
                  <w:sz w:val="20"/>
                  <w:szCs w:val="20"/>
                </w:rPr>
                <w:t>6</w:t>
              </w:r>
            </w:ins>
            <w:del w:id="177" w:author="Admin" w:date="2019-11-12T14:20:00Z">
              <w:r w:rsidRPr="00215789" w:rsidDel="00210C42">
                <w:rPr>
                  <w:rFonts w:eastAsia="Times New Roman" w:cs="Times New Roman"/>
                  <w:color w:val="000000"/>
                  <w:sz w:val="20"/>
                  <w:szCs w:val="20"/>
                </w:rPr>
                <w:delText>7</w:delText>
              </w:r>
            </w:del>
          </w:p>
        </w:tc>
      </w:tr>
      <w:tr w:rsidR="00210C42" w:rsidRPr="00215789" w:rsidTr="008E1FC7">
        <w:trPr>
          <w:trHeight w:val="330"/>
          <w:trPrChange w:id="178" w:author="Admin" w:date="2019-11-12T14:35:00Z">
            <w:trPr>
              <w:trHeight w:val="330"/>
            </w:trPr>
          </w:trPrChange>
        </w:trPr>
        <w:tc>
          <w:tcPr>
            <w:tcW w:w="940" w:type="dxa"/>
            <w:tcBorders>
              <w:top w:val="nil"/>
              <w:left w:val="nil"/>
              <w:bottom w:val="nil"/>
              <w:right w:val="nil"/>
            </w:tcBorders>
            <w:shd w:val="clear" w:color="auto" w:fill="auto"/>
            <w:noWrap/>
            <w:vAlign w:val="bottom"/>
            <w:hideMark/>
            <w:tcPrChange w:id="179" w:author="Admin" w:date="2019-11-12T14:35:00Z">
              <w:tcPr>
                <w:tcW w:w="940" w:type="dxa"/>
                <w:tcBorders>
                  <w:top w:val="nil"/>
                  <w:left w:val="nil"/>
                  <w:bottom w:val="nil"/>
                  <w:right w:val="nil"/>
                </w:tcBorders>
                <w:shd w:val="clear" w:color="auto" w:fill="auto"/>
                <w:noWrap/>
                <w:vAlign w:val="bottom"/>
                <w:hideMark/>
              </w:tcPr>
            </w:tcPrChange>
          </w:tcPr>
          <w:p w:rsidR="00215789" w:rsidRPr="00215789" w:rsidRDefault="00215789" w:rsidP="00215789">
            <w:pPr>
              <w:spacing w:after="0" w:line="240" w:lineRule="auto"/>
              <w:jc w:val="left"/>
              <w:rPr>
                <w:rFonts w:eastAsia="Times New Roman" w:cs="Times New Roman"/>
                <w:color w:val="000000"/>
                <w:sz w:val="20"/>
                <w:szCs w:val="20"/>
              </w:rPr>
            </w:pPr>
          </w:p>
        </w:tc>
        <w:tc>
          <w:tcPr>
            <w:tcW w:w="3753" w:type="dxa"/>
            <w:gridSpan w:val="5"/>
            <w:tcBorders>
              <w:top w:val="single" w:sz="4" w:space="0" w:color="auto"/>
              <w:left w:val="nil"/>
              <w:bottom w:val="nil"/>
              <w:right w:val="nil"/>
            </w:tcBorders>
            <w:shd w:val="clear" w:color="000000" w:fill="92D050"/>
            <w:noWrap/>
            <w:vAlign w:val="bottom"/>
            <w:hideMark/>
            <w:tcPrChange w:id="180" w:author="Admin" w:date="2019-11-12T14:35:00Z">
              <w:tcPr>
                <w:tcW w:w="3556" w:type="dxa"/>
                <w:gridSpan w:val="5"/>
                <w:tcBorders>
                  <w:top w:val="single" w:sz="4" w:space="0" w:color="auto"/>
                  <w:left w:val="nil"/>
                  <w:bottom w:val="nil"/>
                  <w:right w:val="nil"/>
                </w:tcBorders>
                <w:shd w:val="clear" w:color="000000" w:fill="92D050"/>
                <w:noWrap/>
                <w:vAlign w:val="bottom"/>
                <w:hideMark/>
              </w:tcPr>
            </w:tcPrChange>
          </w:tcPr>
          <w:p w:rsidR="00215789" w:rsidRPr="00215789" w:rsidRDefault="00210C42" w:rsidP="00210C42">
            <w:pPr>
              <w:spacing w:after="0" w:line="240" w:lineRule="auto"/>
              <w:jc w:val="center"/>
              <w:rPr>
                <w:rFonts w:eastAsia="Times New Roman" w:cs="Times New Roman"/>
                <w:color w:val="000000"/>
                <w:sz w:val="20"/>
                <w:szCs w:val="20"/>
              </w:rPr>
            </w:pPr>
            <w:ins w:id="181" w:author="Admin" w:date="2019-11-12T14:20:00Z">
              <w:r>
                <w:rPr>
                  <w:rFonts w:eastAsia="Times New Roman" w:cs="Times New Roman"/>
                  <w:color w:val="000000"/>
                  <w:sz w:val="20"/>
                  <w:szCs w:val="20"/>
                </w:rPr>
                <w:t>3</w:t>
              </w:r>
            </w:ins>
            <w:ins w:id="182" w:author="Admin" w:date="2019-11-12T14:21:00Z">
              <w:r>
                <w:rPr>
                  <w:rFonts w:eastAsia="Times New Roman" w:cs="Times New Roman"/>
                  <w:color w:val="000000"/>
                  <w:sz w:val="20"/>
                  <w:szCs w:val="20"/>
                </w:rPr>
                <w:t>7</w:t>
              </w:r>
            </w:ins>
            <w:del w:id="183" w:author="Admin" w:date="2019-11-12T14:20:00Z">
              <w:r w:rsidR="00215789" w:rsidRPr="00215789" w:rsidDel="00210C42">
                <w:rPr>
                  <w:rFonts w:eastAsia="Times New Roman" w:cs="Times New Roman"/>
                  <w:color w:val="000000"/>
                  <w:sz w:val="20"/>
                  <w:szCs w:val="20"/>
                </w:rPr>
                <w:delText>42</w:delText>
              </w:r>
            </w:del>
            <w:r w:rsidR="00215789" w:rsidRPr="00215789">
              <w:rPr>
                <w:rFonts w:eastAsia="Times New Roman" w:cs="Times New Roman"/>
                <w:color w:val="000000"/>
                <w:sz w:val="20"/>
                <w:szCs w:val="20"/>
              </w:rPr>
              <w:t xml:space="preserve"> Tín chỉ</w:t>
            </w:r>
          </w:p>
        </w:tc>
        <w:tc>
          <w:tcPr>
            <w:tcW w:w="3682" w:type="dxa"/>
            <w:gridSpan w:val="4"/>
            <w:tcBorders>
              <w:top w:val="single" w:sz="4" w:space="0" w:color="auto"/>
              <w:left w:val="nil"/>
              <w:bottom w:val="nil"/>
              <w:right w:val="nil"/>
            </w:tcBorders>
            <w:shd w:val="clear" w:color="000000" w:fill="00B0F0"/>
            <w:noWrap/>
            <w:vAlign w:val="bottom"/>
            <w:hideMark/>
            <w:tcPrChange w:id="184" w:author="Admin" w:date="2019-11-12T14:35:00Z">
              <w:tcPr>
                <w:tcW w:w="3843" w:type="dxa"/>
                <w:gridSpan w:val="4"/>
                <w:tcBorders>
                  <w:top w:val="single" w:sz="4" w:space="0" w:color="auto"/>
                  <w:left w:val="nil"/>
                  <w:bottom w:val="nil"/>
                  <w:right w:val="nil"/>
                </w:tcBorders>
                <w:shd w:val="clear" w:color="000000" w:fill="00B0F0"/>
                <w:noWrap/>
                <w:vAlign w:val="bottom"/>
                <w:hideMark/>
              </w:tcPr>
            </w:tcPrChange>
          </w:tcPr>
          <w:p w:rsidR="00215789" w:rsidRPr="00215789" w:rsidRDefault="00215789" w:rsidP="00210C42">
            <w:pPr>
              <w:spacing w:after="0" w:line="240" w:lineRule="auto"/>
              <w:jc w:val="center"/>
              <w:rPr>
                <w:rFonts w:eastAsia="Times New Roman" w:cs="Times New Roman"/>
                <w:color w:val="000000"/>
                <w:sz w:val="20"/>
                <w:szCs w:val="20"/>
              </w:rPr>
              <w:pPrChange w:id="185" w:author="Admin" w:date="2019-11-12T14:23:00Z">
                <w:pPr>
                  <w:spacing w:after="0" w:line="240" w:lineRule="auto"/>
                  <w:jc w:val="center"/>
                </w:pPr>
              </w:pPrChange>
            </w:pPr>
            <w:r w:rsidRPr="00215789">
              <w:rPr>
                <w:rFonts w:eastAsia="Times New Roman" w:cs="Times New Roman"/>
                <w:color w:val="000000"/>
                <w:sz w:val="20"/>
                <w:szCs w:val="20"/>
              </w:rPr>
              <w:t>10</w:t>
            </w:r>
            <w:ins w:id="186" w:author="Admin" w:date="2019-11-12T14:21:00Z">
              <w:r w:rsidR="00210C42">
                <w:rPr>
                  <w:rFonts w:eastAsia="Times New Roman" w:cs="Times New Roman"/>
                  <w:color w:val="000000"/>
                  <w:sz w:val="20"/>
                  <w:szCs w:val="20"/>
                </w:rPr>
                <w:t>9</w:t>
              </w:r>
            </w:ins>
            <w:del w:id="187" w:author="Admin" w:date="2019-11-12T14:21:00Z">
              <w:r w:rsidRPr="00215789" w:rsidDel="00210C42">
                <w:rPr>
                  <w:rFonts w:eastAsia="Times New Roman" w:cs="Times New Roman"/>
                  <w:color w:val="000000"/>
                  <w:sz w:val="20"/>
                  <w:szCs w:val="20"/>
                </w:rPr>
                <w:delText>5</w:delText>
              </w:r>
            </w:del>
            <w:r w:rsidRPr="00215789">
              <w:rPr>
                <w:rFonts w:eastAsia="Times New Roman" w:cs="Times New Roman"/>
                <w:color w:val="000000"/>
                <w:sz w:val="20"/>
                <w:szCs w:val="20"/>
              </w:rPr>
              <w:t xml:space="preserve"> TC (KS: 12</w:t>
            </w:r>
            <w:ins w:id="188" w:author="Admin" w:date="2019-11-12T14:23:00Z">
              <w:r w:rsidR="00210C42">
                <w:rPr>
                  <w:rFonts w:eastAsia="Times New Roman" w:cs="Times New Roman"/>
                  <w:color w:val="000000"/>
                  <w:sz w:val="20"/>
                  <w:szCs w:val="20"/>
                </w:rPr>
                <w:t>4</w:t>
              </w:r>
            </w:ins>
            <w:del w:id="189" w:author="Admin" w:date="2019-11-12T14:22:00Z">
              <w:r w:rsidRPr="00215789" w:rsidDel="00210C42">
                <w:rPr>
                  <w:rFonts w:eastAsia="Times New Roman" w:cs="Times New Roman"/>
                  <w:color w:val="000000"/>
                  <w:sz w:val="20"/>
                  <w:szCs w:val="20"/>
                </w:rPr>
                <w:delText>0</w:delText>
              </w:r>
            </w:del>
            <w:r w:rsidRPr="00215789">
              <w:rPr>
                <w:rFonts w:eastAsia="Times New Roman" w:cs="Times New Roman"/>
                <w:color w:val="000000"/>
                <w:sz w:val="20"/>
                <w:szCs w:val="20"/>
              </w:rPr>
              <w:t xml:space="preserve"> TC)</w:t>
            </w:r>
          </w:p>
        </w:tc>
        <w:tc>
          <w:tcPr>
            <w:tcW w:w="700" w:type="dxa"/>
            <w:tcBorders>
              <w:top w:val="nil"/>
              <w:left w:val="nil"/>
              <w:bottom w:val="nil"/>
              <w:right w:val="nil"/>
            </w:tcBorders>
            <w:shd w:val="clear" w:color="auto" w:fill="auto"/>
            <w:noWrap/>
            <w:vAlign w:val="bottom"/>
            <w:hideMark/>
            <w:tcPrChange w:id="190" w:author="Admin" w:date="2019-11-12T14:35:00Z">
              <w:tcPr>
                <w:tcW w:w="700" w:type="dxa"/>
                <w:tcBorders>
                  <w:top w:val="nil"/>
                  <w:left w:val="nil"/>
                  <w:bottom w:val="nil"/>
                  <w:right w:val="nil"/>
                </w:tcBorders>
                <w:shd w:val="clear" w:color="auto" w:fill="auto"/>
                <w:noWrap/>
                <w:vAlign w:val="bottom"/>
                <w:hideMark/>
              </w:tcPr>
            </w:tcPrChange>
          </w:tcPr>
          <w:p w:rsidR="00215789" w:rsidRPr="00215789" w:rsidRDefault="00215789" w:rsidP="00215789">
            <w:pPr>
              <w:spacing w:after="0" w:line="240" w:lineRule="auto"/>
              <w:jc w:val="left"/>
              <w:rPr>
                <w:rFonts w:eastAsia="Times New Roman" w:cs="Times New Roman"/>
                <w:color w:val="000000"/>
                <w:sz w:val="20"/>
                <w:szCs w:val="20"/>
              </w:rPr>
            </w:pPr>
          </w:p>
        </w:tc>
      </w:tr>
    </w:tbl>
    <w:p w:rsidR="00F0011B" w:rsidRDefault="006E5346" w:rsidP="00BC0774">
      <w:pPr>
        <w:widowControl w:val="0"/>
        <w:spacing w:before="120" w:after="120" w:line="240" w:lineRule="auto"/>
        <w:outlineLvl w:val="0"/>
        <w:rPr>
          <w:rStyle w:val="fontstyle01"/>
          <w:rFonts w:ascii="Times New Roman" w:hAnsi="Times New Roman" w:cs="Times New Roman"/>
          <w:lang w:val="nl-NL"/>
        </w:rPr>
      </w:pPr>
      <w:r>
        <w:rPr>
          <w:rStyle w:val="fontstyle01"/>
          <w:rFonts w:ascii="Times New Roman" w:hAnsi="Times New Roman" w:cs="Times New Roman"/>
          <w:lang w:val="nl-NL"/>
        </w:rPr>
        <w:tab/>
      </w:r>
      <w:r w:rsidR="00484D05">
        <w:rPr>
          <w:rStyle w:val="fontstyle01"/>
          <w:rFonts w:ascii="Times New Roman" w:hAnsi="Times New Roman" w:cs="Times New Roman"/>
          <w:lang w:val="nl-NL"/>
        </w:rPr>
        <w:t xml:space="preserve">Các </w:t>
      </w:r>
      <w:r w:rsidR="00215789">
        <w:rPr>
          <w:rStyle w:val="fontstyle01"/>
          <w:rFonts w:ascii="Times New Roman" w:hAnsi="Times New Roman" w:cs="Times New Roman"/>
          <w:lang w:val="nl-NL"/>
        </w:rPr>
        <w:t>học phần tự chọn</w:t>
      </w:r>
      <w:r w:rsidR="00484D05">
        <w:rPr>
          <w:rStyle w:val="fontstyle01"/>
          <w:rFonts w:ascii="Times New Roman" w:hAnsi="Times New Roman" w:cs="Times New Roman"/>
          <w:lang w:val="nl-NL"/>
        </w:rPr>
        <w:t xml:space="preserve"> được bố trí trong một số cấu phần cần thiết của các khối kiến thức</w:t>
      </w:r>
      <w:r>
        <w:rPr>
          <w:rStyle w:val="fontstyle01"/>
          <w:rFonts w:ascii="Times New Roman" w:hAnsi="Times New Roman" w:cs="Times New Roman"/>
          <w:lang w:val="nl-NL"/>
        </w:rPr>
        <w:t xml:space="preserve">. </w:t>
      </w:r>
      <w:r w:rsidR="00BC0774">
        <w:rPr>
          <w:rStyle w:val="fontstyle01"/>
          <w:rFonts w:ascii="Times New Roman" w:hAnsi="Times New Roman" w:cs="Times New Roman"/>
          <w:lang w:val="nl-NL"/>
        </w:rPr>
        <w:t xml:space="preserve">Số tín chỉ của các </w:t>
      </w:r>
      <w:r w:rsidR="00484D05">
        <w:rPr>
          <w:rStyle w:val="fontstyle01"/>
          <w:rFonts w:ascii="Times New Roman" w:hAnsi="Times New Roman" w:cs="Times New Roman"/>
          <w:lang w:val="nl-NL"/>
        </w:rPr>
        <w:t xml:space="preserve">học phần </w:t>
      </w:r>
      <w:r w:rsidR="00BC0774">
        <w:rPr>
          <w:rStyle w:val="fontstyle01"/>
          <w:rFonts w:ascii="Times New Roman" w:hAnsi="Times New Roman" w:cs="Times New Roman"/>
          <w:lang w:val="nl-NL"/>
        </w:rPr>
        <w:t xml:space="preserve">đề xuất để sinh viên </w:t>
      </w:r>
      <w:r w:rsidR="00484D05">
        <w:rPr>
          <w:rStyle w:val="fontstyle01"/>
          <w:rFonts w:ascii="Times New Roman" w:hAnsi="Times New Roman" w:cs="Times New Roman"/>
          <w:lang w:val="nl-NL"/>
        </w:rPr>
        <w:t>tự chọn không quá 3 lần so với số</w:t>
      </w:r>
      <w:r w:rsidR="00BC0774">
        <w:rPr>
          <w:rStyle w:val="fontstyle01"/>
          <w:rFonts w:ascii="Times New Roman" w:hAnsi="Times New Roman" w:cs="Times New Roman"/>
          <w:lang w:val="nl-NL"/>
        </w:rPr>
        <w:t xml:space="preserve"> tín chỉ bắt buộc phải tích lũy. </w:t>
      </w:r>
    </w:p>
    <w:p w:rsidR="00C47B2A" w:rsidRDefault="00C47B2A" w:rsidP="00C47B2A">
      <w:pPr>
        <w:widowControl w:val="0"/>
        <w:spacing w:before="120" w:after="120" w:line="240" w:lineRule="auto"/>
        <w:rPr>
          <w:rFonts w:cs="Times New Roman"/>
          <w:b/>
          <w:color w:val="000000"/>
          <w:sz w:val="26"/>
          <w:szCs w:val="26"/>
          <w:lang w:val="nl-NL"/>
        </w:rPr>
      </w:pPr>
      <w:r w:rsidRPr="007604F0">
        <w:rPr>
          <w:rFonts w:eastAsia="Times New Roman" w:cs="Times New Roman"/>
          <w:b/>
          <w:sz w:val="26"/>
          <w:szCs w:val="26"/>
          <w:lang w:val="nl-NL"/>
        </w:rPr>
        <w:t xml:space="preserve">Điều </w:t>
      </w:r>
      <w:r w:rsidR="00BC0774">
        <w:rPr>
          <w:rFonts w:eastAsia="Times New Roman" w:cs="Times New Roman"/>
          <w:b/>
          <w:sz w:val="26"/>
          <w:szCs w:val="26"/>
          <w:lang w:val="nl-NL"/>
        </w:rPr>
        <w:t>8</w:t>
      </w:r>
      <w:r w:rsidRPr="007604F0">
        <w:rPr>
          <w:rFonts w:eastAsia="Times New Roman" w:cs="Times New Roman"/>
          <w:b/>
          <w:sz w:val="26"/>
          <w:szCs w:val="26"/>
          <w:lang w:val="nl-NL"/>
        </w:rPr>
        <w:t xml:space="preserve">. </w:t>
      </w:r>
      <w:r>
        <w:rPr>
          <w:rFonts w:eastAsia="Times New Roman" w:cs="Times New Roman"/>
          <w:b/>
          <w:sz w:val="26"/>
          <w:szCs w:val="26"/>
          <w:lang w:val="nl-NL"/>
        </w:rPr>
        <w:t xml:space="preserve">Quy trình và tổ chức xây dựng chương trình đào tạo </w:t>
      </w:r>
    </w:p>
    <w:p w:rsidR="00C47B2A" w:rsidRPr="00A43C22" w:rsidRDefault="00E07D26" w:rsidP="00E07D26">
      <w:pPr>
        <w:widowControl w:val="0"/>
        <w:spacing w:before="120" w:after="120" w:line="240" w:lineRule="auto"/>
        <w:rPr>
          <w:rStyle w:val="fontstyle01"/>
          <w:rFonts w:ascii="Times New Roman" w:hAnsi="Times New Roman" w:cs="Times New Roman"/>
          <w:lang w:val="nl-NL"/>
        </w:rPr>
      </w:pPr>
      <w:r w:rsidRPr="00A43C22">
        <w:rPr>
          <w:rStyle w:val="fontstyle01"/>
          <w:rFonts w:ascii="Times New Roman" w:hAnsi="Times New Roman" w:cs="Times New Roman"/>
          <w:lang w:val="nl-NL"/>
        </w:rPr>
        <w:t xml:space="preserve">1. </w:t>
      </w:r>
      <w:r w:rsidR="00C47B2A" w:rsidRPr="00A43C22">
        <w:rPr>
          <w:rStyle w:val="fontstyle01"/>
          <w:rFonts w:ascii="Times New Roman" w:hAnsi="Times New Roman" w:cs="Times New Roman"/>
          <w:lang w:val="nl-NL"/>
        </w:rPr>
        <w:t>Quy trình xây dựng chương trình đào tạo</w:t>
      </w:r>
    </w:p>
    <w:p w:rsidR="00E07D26" w:rsidRPr="00E07D26" w:rsidRDefault="00E07D26" w:rsidP="00E07D26">
      <w:pPr>
        <w:widowControl w:val="0"/>
        <w:spacing w:before="120" w:after="120" w:line="240" w:lineRule="auto"/>
        <w:ind w:firstLine="720"/>
        <w:outlineLvl w:val="0"/>
        <w:rPr>
          <w:rStyle w:val="fontstyle01"/>
          <w:rFonts w:ascii="Times New Roman" w:hAnsi="Times New Roman" w:cs="Times New Roman"/>
          <w:lang w:val="nl-NL"/>
        </w:rPr>
      </w:pPr>
      <w:r w:rsidRPr="00E07D26">
        <w:rPr>
          <w:rStyle w:val="fontstyle01"/>
          <w:rFonts w:ascii="Times New Roman" w:hAnsi="Times New Roman" w:cs="Times New Roman"/>
          <w:lang w:val="nl-NL"/>
        </w:rPr>
        <w:lastRenderedPageBreak/>
        <w:t xml:space="preserve">Bước 1: Khảo sát, xác định nhu cầu nhân lực </w:t>
      </w:r>
      <w:r>
        <w:rPr>
          <w:rStyle w:val="fontstyle01"/>
          <w:rFonts w:ascii="Times New Roman" w:hAnsi="Times New Roman" w:cs="Times New Roman"/>
          <w:lang w:val="nl-NL"/>
        </w:rPr>
        <w:t xml:space="preserve">ngành </w:t>
      </w:r>
      <w:r w:rsidRPr="00E07D26">
        <w:rPr>
          <w:rStyle w:val="fontstyle01"/>
          <w:rFonts w:ascii="Times New Roman" w:hAnsi="Times New Roman" w:cs="Times New Roman"/>
          <w:lang w:val="nl-NL"/>
        </w:rPr>
        <w:t>đào tạo; khảo sát nhu cầu của người sử dụng lao động đối với người tốt nghiệp ngành đào tạo</w:t>
      </w:r>
      <w:r>
        <w:rPr>
          <w:rStyle w:val="fontstyle01"/>
          <w:rFonts w:ascii="Times New Roman" w:hAnsi="Times New Roman" w:cs="Times New Roman"/>
          <w:lang w:val="nl-NL"/>
        </w:rPr>
        <w:t xml:space="preserve">. </w:t>
      </w:r>
    </w:p>
    <w:p w:rsidR="00E07D26" w:rsidRPr="00E07D26" w:rsidRDefault="00E07D26" w:rsidP="00E07D26">
      <w:pPr>
        <w:widowControl w:val="0"/>
        <w:spacing w:before="120" w:after="120" w:line="240" w:lineRule="auto"/>
        <w:ind w:firstLine="720"/>
        <w:outlineLvl w:val="0"/>
        <w:rPr>
          <w:rStyle w:val="fontstyle01"/>
          <w:rFonts w:ascii="Times New Roman" w:hAnsi="Times New Roman" w:cs="Times New Roman"/>
          <w:lang w:val="nl-NL"/>
        </w:rPr>
      </w:pPr>
      <w:r w:rsidRPr="00E07D26">
        <w:rPr>
          <w:rStyle w:val="fontstyle01"/>
          <w:rFonts w:ascii="Times New Roman" w:hAnsi="Times New Roman" w:cs="Times New Roman"/>
          <w:lang w:val="nl-NL"/>
        </w:rPr>
        <w:t>Bước 2: Xây dựng mục tiêu chung, mục tiêu cụ thể và chuẩn đầu ra của chương trình đào tạo;</w:t>
      </w:r>
    </w:p>
    <w:p w:rsidR="00E07D26" w:rsidRPr="00E07D26" w:rsidRDefault="00E07D26" w:rsidP="00E07D26">
      <w:pPr>
        <w:widowControl w:val="0"/>
        <w:spacing w:before="120" w:after="120" w:line="240" w:lineRule="auto"/>
        <w:ind w:firstLine="720"/>
        <w:outlineLvl w:val="0"/>
        <w:rPr>
          <w:rStyle w:val="fontstyle01"/>
          <w:rFonts w:ascii="Times New Roman" w:hAnsi="Times New Roman" w:cs="Times New Roman"/>
          <w:lang w:val="nl-NL"/>
        </w:rPr>
      </w:pPr>
      <w:r w:rsidRPr="00E07D26">
        <w:rPr>
          <w:rStyle w:val="fontstyle01"/>
          <w:rFonts w:ascii="Times New Roman" w:hAnsi="Times New Roman" w:cs="Times New Roman"/>
          <w:lang w:val="nl-NL"/>
        </w:rPr>
        <w:t>Bước 3: Xác định cấu trúc, khối lượng kiến thức cần thiết của chương trình đào tạo, xây dựng chương trình đào tạo đảm bảo mục tiêu đào tạo và chuẩn đầu ra;</w:t>
      </w:r>
    </w:p>
    <w:p w:rsidR="00E07D26" w:rsidRPr="00E07D26" w:rsidRDefault="00E07D26" w:rsidP="00E07D26">
      <w:pPr>
        <w:widowControl w:val="0"/>
        <w:spacing w:before="120" w:after="120" w:line="240" w:lineRule="auto"/>
        <w:ind w:firstLine="720"/>
        <w:outlineLvl w:val="0"/>
        <w:rPr>
          <w:rStyle w:val="fontstyle01"/>
          <w:rFonts w:ascii="Times New Roman" w:hAnsi="Times New Roman" w:cs="Times New Roman"/>
          <w:lang w:val="nl-NL"/>
        </w:rPr>
      </w:pPr>
      <w:r w:rsidRPr="00E07D26">
        <w:rPr>
          <w:rStyle w:val="fontstyle01"/>
          <w:rFonts w:ascii="Times New Roman" w:hAnsi="Times New Roman" w:cs="Times New Roman"/>
          <w:lang w:val="nl-NL"/>
        </w:rPr>
        <w:t>Bước 4: Đối chiếu, so sánh với chương trình đào tạo của các cơ sở đào tạo khác ở trong nước và nước ngoài để hoàn thiện chương trình đào tạo;</w:t>
      </w:r>
    </w:p>
    <w:p w:rsidR="00E07D26" w:rsidRPr="00E07D26" w:rsidRDefault="00E07D26" w:rsidP="00E07D26">
      <w:pPr>
        <w:widowControl w:val="0"/>
        <w:spacing w:before="120" w:after="120" w:line="240" w:lineRule="auto"/>
        <w:ind w:firstLine="720"/>
        <w:outlineLvl w:val="0"/>
        <w:rPr>
          <w:rStyle w:val="fontstyle01"/>
          <w:rFonts w:ascii="Times New Roman" w:hAnsi="Times New Roman" w:cs="Times New Roman"/>
          <w:lang w:val="nl-NL"/>
        </w:rPr>
      </w:pPr>
      <w:r w:rsidRPr="00E07D26">
        <w:rPr>
          <w:rStyle w:val="fontstyle01"/>
          <w:rFonts w:ascii="Times New Roman" w:hAnsi="Times New Roman" w:cs="Times New Roman"/>
          <w:lang w:val="nl-NL"/>
        </w:rPr>
        <w:t xml:space="preserve">Bước 5: </w:t>
      </w:r>
      <w:r w:rsidR="003D4509">
        <w:rPr>
          <w:rStyle w:val="fontstyle01"/>
          <w:rFonts w:ascii="Times New Roman" w:hAnsi="Times New Roman" w:cs="Times New Roman"/>
          <w:lang w:val="nl-NL"/>
        </w:rPr>
        <w:t>Tổ chức b</w:t>
      </w:r>
      <w:r>
        <w:rPr>
          <w:rStyle w:val="fontstyle01"/>
          <w:rFonts w:ascii="Times New Roman" w:hAnsi="Times New Roman" w:cs="Times New Roman"/>
          <w:lang w:val="nl-NL"/>
        </w:rPr>
        <w:t xml:space="preserve">iên soạn </w:t>
      </w:r>
      <w:r w:rsidRPr="00E07D26">
        <w:rPr>
          <w:rStyle w:val="fontstyle01"/>
          <w:rFonts w:ascii="Times New Roman" w:hAnsi="Times New Roman" w:cs="Times New Roman"/>
          <w:lang w:val="nl-NL"/>
        </w:rPr>
        <w:t>đề cương chi tiết các học phần theo chương trình đào tạo đã xác định;</w:t>
      </w:r>
    </w:p>
    <w:p w:rsidR="00E07D26" w:rsidRPr="00E07D26" w:rsidRDefault="00E07D26" w:rsidP="00E07D26">
      <w:pPr>
        <w:widowControl w:val="0"/>
        <w:spacing w:before="120" w:after="120" w:line="240" w:lineRule="auto"/>
        <w:ind w:firstLine="720"/>
        <w:outlineLvl w:val="0"/>
        <w:rPr>
          <w:rStyle w:val="fontstyle01"/>
          <w:rFonts w:ascii="Times New Roman" w:hAnsi="Times New Roman" w:cs="Times New Roman"/>
          <w:lang w:val="nl-NL"/>
        </w:rPr>
      </w:pPr>
      <w:r w:rsidRPr="00E07D26">
        <w:rPr>
          <w:rStyle w:val="fontstyle01"/>
          <w:rFonts w:ascii="Times New Roman" w:hAnsi="Times New Roman" w:cs="Times New Roman"/>
          <w:lang w:val="nl-NL"/>
        </w:rPr>
        <w:t>Bước 6: Tổ chức hội thảo lấy ý kiến của giảng viên, các nhà khoa học, đại diện đơn vị sử dụng lao động liên quan về chương trình đào tạo;</w:t>
      </w:r>
    </w:p>
    <w:p w:rsidR="00E07D26" w:rsidRDefault="00E07D26" w:rsidP="00E07D26">
      <w:pPr>
        <w:widowControl w:val="0"/>
        <w:spacing w:before="120" w:after="120" w:line="240" w:lineRule="auto"/>
        <w:ind w:firstLine="720"/>
        <w:outlineLvl w:val="0"/>
        <w:rPr>
          <w:rStyle w:val="fontstyle01"/>
          <w:rFonts w:ascii="Times New Roman" w:hAnsi="Times New Roman" w:cs="Times New Roman"/>
          <w:lang w:val="nl-NL"/>
        </w:rPr>
      </w:pPr>
      <w:r w:rsidRPr="00E07D26">
        <w:rPr>
          <w:rStyle w:val="fontstyle01"/>
          <w:rFonts w:ascii="Times New Roman" w:hAnsi="Times New Roman" w:cs="Times New Roman"/>
          <w:lang w:val="nl-NL"/>
        </w:rPr>
        <w:t>Bước 7: Hoàn thiện dự thảo chương trình đào tạo trên cơ sở tiếp thu ý kiến phản hồi của các bên liên quan</w:t>
      </w:r>
      <w:r>
        <w:rPr>
          <w:rStyle w:val="fontstyle01"/>
          <w:rFonts w:ascii="Times New Roman" w:hAnsi="Times New Roman" w:cs="Times New Roman"/>
          <w:lang w:val="nl-NL"/>
        </w:rPr>
        <w:t xml:space="preserve">; </w:t>
      </w:r>
    </w:p>
    <w:p w:rsidR="00E07D26" w:rsidRDefault="00E07D26" w:rsidP="00E07D26">
      <w:pPr>
        <w:widowControl w:val="0"/>
        <w:spacing w:before="120" w:after="120" w:line="240" w:lineRule="auto"/>
        <w:ind w:firstLine="720"/>
        <w:outlineLvl w:val="0"/>
        <w:rPr>
          <w:rStyle w:val="fontstyle01"/>
          <w:rFonts w:ascii="Times New Roman" w:hAnsi="Times New Roman" w:cs="Times New Roman"/>
          <w:lang w:val="nl-NL"/>
        </w:rPr>
      </w:pPr>
      <w:r>
        <w:rPr>
          <w:rStyle w:val="fontstyle01"/>
          <w:rFonts w:ascii="Times New Roman" w:hAnsi="Times New Roman" w:cs="Times New Roman"/>
          <w:lang w:val="nl-NL"/>
        </w:rPr>
        <w:t>Bước 8: Hội đồng thẩm định ngoài thẩm định chương trình đào tạo và các điều kiện đảm bảo chất lượng đào tạo</w:t>
      </w:r>
      <w:r w:rsidR="00BC0774">
        <w:rPr>
          <w:rStyle w:val="fontstyle01"/>
          <w:rFonts w:ascii="Times New Roman" w:hAnsi="Times New Roman" w:cs="Times New Roman"/>
          <w:lang w:val="nl-NL"/>
        </w:rPr>
        <w:t xml:space="preserve"> đối với chương trình</w:t>
      </w:r>
      <w:r>
        <w:rPr>
          <w:rStyle w:val="fontstyle01"/>
          <w:rFonts w:ascii="Times New Roman" w:hAnsi="Times New Roman" w:cs="Times New Roman"/>
          <w:lang w:val="nl-NL"/>
        </w:rPr>
        <w:t>;</w:t>
      </w:r>
    </w:p>
    <w:p w:rsidR="00E07D26" w:rsidRDefault="00E07D26" w:rsidP="00E07D26">
      <w:pPr>
        <w:widowControl w:val="0"/>
        <w:spacing w:before="120" w:after="120" w:line="240" w:lineRule="auto"/>
        <w:ind w:firstLine="720"/>
        <w:outlineLvl w:val="0"/>
        <w:rPr>
          <w:rStyle w:val="fontstyle01"/>
          <w:rFonts w:ascii="Times New Roman" w:hAnsi="Times New Roman" w:cs="Times New Roman"/>
          <w:lang w:val="nl-NL"/>
        </w:rPr>
      </w:pPr>
      <w:r>
        <w:rPr>
          <w:rStyle w:val="fontstyle01"/>
          <w:rFonts w:ascii="Times New Roman" w:hAnsi="Times New Roman" w:cs="Times New Roman"/>
          <w:lang w:val="nl-NL"/>
        </w:rPr>
        <w:t>Bước 9: Hội đồng Khoa học và Đào tạo Trường thông qua chương trình đào tạo;</w:t>
      </w:r>
    </w:p>
    <w:p w:rsidR="00E07D26" w:rsidRDefault="00E07D26" w:rsidP="00E07D26">
      <w:pPr>
        <w:widowControl w:val="0"/>
        <w:spacing w:before="120" w:after="120" w:line="240" w:lineRule="auto"/>
        <w:ind w:firstLine="720"/>
        <w:outlineLvl w:val="0"/>
        <w:rPr>
          <w:rStyle w:val="fontstyle01"/>
          <w:rFonts w:ascii="Times New Roman" w:hAnsi="Times New Roman" w:cs="Times New Roman"/>
          <w:lang w:val="nl-NL"/>
        </w:rPr>
      </w:pPr>
      <w:r>
        <w:rPr>
          <w:rStyle w:val="fontstyle01"/>
          <w:rFonts w:ascii="Times New Roman" w:hAnsi="Times New Roman" w:cs="Times New Roman"/>
          <w:lang w:val="nl-NL"/>
        </w:rPr>
        <w:t xml:space="preserve">Bước 10: Hiệu trưởng </w:t>
      </w:r>
      <w:r w:rsidR="00A43C22">
        <w:rPr>
          <w:rStyle w:val="fontstyle01"/>
          <w:rFonts w:ascii="Times New Roman" w:hAnsi="Times New Roman" w:cs="Times New Roman"/>
          <w:lang w:val="nl-NL"/>
        </w:rPr>
        <w:t xml:space="preserve">ra </w:t>
      </w:r>
      <w:r>
        <w:rPr>
          <w:rStyle w:val="fontstyle01"/>
          <w:rFonts w:ascii="Times New Roman" w:hAnsi="Times New Roman" w:cs="Times New Roman"/>
          <w:lang w:val="nl-NL"/>
        </w:rPr>
        <w:t xml:space="preserve">quyết định ban hành chương trình đào tạo. </w:t>
      </w:r>
    </w:p>
    <w:p w:rsidR="00E07D26" w:rsidRPr="00A43C22" w:rsidRDefault="00E07D26" w:rsidP="00E07D26">
      <w:pPr>
        <w:widowControl w:val="0"/>
        <w:spacing w:before="120" w:after="120" w:line="240" w:lineRule="auto"/>
        <w:rPr>
          <w:rStyle w:val="fontstyle01"/>
          <w:rFonts w:ascii="Times New Roman" w:hAnsi="Times New Roman" w:cs="Times New Roman"/>
          <w:lang w:val="nl-NL"/>
        </w:rPr>
      </w:pPr>
      <w:r w:rsidRPr="00A43C22">
        <w:rPr>
          <w:rStyle w:val="fontstyle01"/>
          <w:rFonts w:ascii="Times New Roman" w:hAnsi="Times New Roman" w:cs="Times New Roman"/>
          <w:lang w:val="nl-NL"/>
        </w:rPr>
        <w:t>2. Tổ chức xây dựng chương trình đào tạo</w:t>
      </w:r>
    </w:p>
    <w:p w:rsidR="00E07D26" w:rsidRDefault="00E07D26" w:rsidP="00C47B2A">
      <w:pPr>
        <w:widowControl w:val="0"/>
        <w:spacing w:before="120" w:after="120" w:line="240" w:lineRule="auto"/>
        <w:ind w:firstLine="720"/>
        <w:rPr>
          <w:rStyle w:val="fontstyle01"/>
          <w:rFonts w:ascii="Times New Roman" w:hAnsi="Times New Roman" w:cs="Times New Roman"/>
          <w:lang w:val="nl-NL"/>
        </w:rPr>
      </w:pPr>
      <w:r>
        <w:rPr>
          <w:rStyle w:val="fontstyle01"/>
          <w:rFonts w:ascii="Times New Roman" w:hAnsi="Times New Roman" w:cs="Times New Roman"/>
          <w:lang w:val="nl-NL"/>
        </w:rPr>
        <w:t xml:space="preserve">Khoa được giao nhiệm vụ xây dựng đề án mở ngành đào tạo thực hiện bước 1 của Khoản 1 Điều này và đề xuất thành lập Tổ soạn thảo chương trình đào tạo. </w:t>
      </w:r>
    </w:p>
    <w:p w:rsidR="00E07D26" w:rsidRDefault="00E07D26" w:rsidP="00E07D26">
      <w:pPr>
        <w:widowControl w:val="0"/>
        <w:spacing w:before="120" w:after="120" w:line="240" w:lineRule="auto"/>
        <w:ind w:firstLine="720"/>
        <w:rPr>
          <w:rStyle w:val="fontstyle01"/>
          <w:rFonts w:ascii="Times New Roman" w:hAnsi="Times New Roman" w:cs="Times New Roman"/>
          <w:lang w:val="nl-NL"/>
        </w:rPr>
      </w:pPr>
      <w:r w:rsidRPr="00E07D26">
        <w:rPr>
          <w:rStyle w:val="fontstyle01"/>
          <w:rFonts w:ascii="Times New Roman" w:hAnsi="Times New Roman" w:cs="Times New Roman"/>
          <w:lang w:val="nl-NL"/>
        </w:rPr>
        <w:t xml:space="preserve">Tổ soạn thảo </w:t>
      </w:r>
      <w:r>
        <w:rPr>
          <w:rStyle w:val="fontstyle01"/>
          <w:rFonts w:ascii="Times New Roman" w:hAnsi="Times New Roman" w:cs="Times New Roman"/>
          <w:lang w:val="nl-NL"/>
        </w:rPr>
        <w:t xml:space="preserve">có từ 5-7 người </w:t>
      </w:r>
      <w:r w:rsidRPr="00E07D26">
        <w:rPr>
          <w:rStyle w:val="fontstyle01"/>
          <w:rFonts w:ascii="Times New Roman" w:hAnsi="Times New Roman" w:cs="Times New Roman"/>
          <w:lang w:val="nl-NL"/>
        </w:rPr>
        <w:t xml:space="preserve">là </w:t>
      </w:r>
      <w:r>
        <w:rPr>
          <w:rStyle w:val="fontstyle01"/>
          <w:rFonts w:ascii="Times New Roman" w:hAnsi="Times New Roman" w:cs="Times New Roman"/>
          <w:lang w:val="nl-NL"/>
        </w:rPr>
        <w:t xml:space="preserve">giảng viên </w:t>
      </w:r>
      <w:r w:rsidRPr="00E07D26">
        <w:rPr>
          <w:rStyle w:val="fontstyle01"/>
          <w:rFonts w:ascii="Times New Roman" w:hAnsi="Times New Roman" w:cs="Times New Roman"/>
          <w:lang w:val="nl-NL"/>
        </w:rPr>
        <w:t>am hiểu về ngành đào tạo và có năng lực xây dựng, phát triển chương trình đào tạo</w:t>
      </w:r>
      <w:r>
        <w:rPr>
          <w:rStyle w:val="fontstyle01"/>
          <w:rFonts w:ascii="Times New Roman" w:hAnsi="Times New Roman" w:cs="Times New Roman"/>
          <w:lang w:val="nl-NL"/>
        </w:rPr>
        <w:t xml:space="preserve">. </w:t>
      </w:r>
    </w:p>
    <w:p w:rsidR="00E07D26" w:rsidRDefault="00E07D26" w:rsidP="00C47B2A">
      <w:pPr>
        <w:widowControl w:val="0"/>
        <w:spacing w:before="120" w:after="120" w:line="240" w:lineRule="auto"/>
        <w:ind w:firstLine="720"/>
        <w:rPr>
          <w:rStyle w:val="fontstyle01"/>
          <w:rFonts w:ascii="Times New Roman" w:hAnsi="Times New Roman" w:cs="Times New Roman"/>
          <w:lang w:val="nl-NL"/>
        </w:rPr>
      </w:pPr>
      <w:r>
        <w:rPr>
          <w:rStyle w:val="fontstyle01"/>
          <w:rFonts w:ascii="Times New Roman" w:hAnsi="Times New Roman" w:cs="Times New Roman"/>
          <w:lang w:val="nl-NL"/>
        </w:rPr>
        <w:t xml:space="preserve">Hiệu trưởng </w:t>
      </w:r>
      <w:r w:rsidR="007D4363">
        <w:rPr>
          <w:rStyle w:val="fontstyle01"/>
          <w:rFonts w:ascii="Times New Roman" w:hAnsi="Times New Roman" w:cs="Times New Roman"/>
          <w:lang w:val="nl-NL"/>
        </w:rPr>
        <w:t xml:space="preserve">ra </w:t>
      </w:r>
      <w:r>
        <w:rPr>
          <w:rStyle w:val="fontstyle01"/>
          <w:rFonts w:ascii="Times New Roman" w:hAnsi="Times New Roman" w:cs="Times New Roman"/>
          <w:lang w:val="nl-NL"/>
        </w:rPr>
        <w:t xml:space="preserve">quyết định thành lập Tổ soạn thảo và </w:t>
      </w:r>
      <w:r w:rsidR="003D4509">
        <w:rPr>
          <w:rStyle w:val="fontstyle01"/>
          <w:rFonts w:ascii="Times New Roman" w:hAnsi="Times New Roman" w:cs="Times New Roman"/>
          <w:lang w:val="nl-NL"/>
        </w:rPr>
        <w:t xml:space="preserve">Tổ soạn thảo </w:t>
      </w:r>
      <w:r>
        <w:rPr>
          <w:rStyle w:val="fontstyle01"/>
          <w:rFonts w:ascii="Times New Roman" w:hAnsi="Times New Roman" w:cs="Times New Roman"/>
          <w:lang w:val="nl-NL"/>
        </w:rPr>
        <w:t xml:space="preserve">thực hiện </w:t>
      </w:r>
      <w:r w:rsidR="003D4509">
        <w:rPr>
          <w:rStyle w:val="fontstyle01"/>
          <w:rFonts w:ascii="Times New Roman" w:hAnsi="Times New Roman" w:cs="Times New Roman"/>
          <w:lang w:val="nl-NL"/>
        </w:rPr>
        <w:t>các công việc từ bước 2 đến bước 7 trong quy trình xây dựng chương trình đào tạo.</w:t>
      </w:r>
    </w:p>
    <w:p w:rsidR="007D4363" w:rsidRPr="00E0002C" w:rsidRDefault="007D4363" w:rsidP="00171CD1">
      <w:pPr>
        <w:widowControl w:val="0"/>
        <w:spacing w:before="120" w:after="120" w:line="240" w:lineRule="auto"/>
        <w:rPr>
          <w:rStyle w:val="fontstyle01"/>
          <w:rFonts w:ascii="Times New Roman" w:hAnsi="Times New Roman"/>
          <w:b/>
          <w:lang w:val="nl-NL"/>
        </w:rPr>
      </w:pPr>
      <w:r w:rsidRPr="00E0002C">
        <w:rPr>
          <w:rStyle w:val="fontstyle01"/>
          <w:rFonts w:ascii="Times New Roman" w:hAnsi="Times New Roman"/>
          <w:b/>
          <w:lang w:val="nl-NL"/>
        </w:rPr>
        <w:t xml:space="preserve">Điều </w:t>
      </w:r>
      <w:r w:rsidR="00BC0774">
        <w:rPr>
          <w:rStyle w:val="fontstyle01"/>
          <w:rFonts w:ascii="Times New Roman" w:hAnsi="Times New Roman"/>
          <w:b/>
          <w:lang w:val="nl-NL"/>
        </w:rPr>
        <w:t>9</w:t>
      </w:r>
      <w:r w:rsidRPr="00E0002C">
        <w:rPr>
          <w:rStyle w:val="fontstyle01"/>
          <w:rFonts w:ascii="Times New Roman" w:hAnsi="Times New Roman"/>
          <w:b/>
          <w:lang w:val="nl-NL"/>
        </w:rPr>
        <w:t xml:space="preserve">. Quy trình phát triển chương trình đào tạo </w:t>
      </w:r>
    </w:p>
    <w:p w:rsidR="00171CD1" w:rsidRPr="00171CD1" w:rsidRDefault="00171CD1" w:rsidP="00171CD1">
      <w:pPr>
        <w:widowControl w:val="0"/>
        <w:spacing w:before="120" w:after="120" w:line="240" w:lineRule="auto"/>
        <w:ind w:firstLine="720"/>
        <w:rPr>
          <w:rStyle w:val="fontstyle01"/>
          <w:rFonts w:ascii="Times New Roman" w:hAnsi="Times New Roman" w:cs="Times New Roman"/>
          <w:lang w:val="nl-NL"/>
        </w:rPr>
      </w:pPr>
      <w:r w:rsidRPr="00171CD1">
        <w:rPr>
          <w:rStyle w:val="fontstyle01"/>
          <w:rFonts w:ascii="Times New Roman" w:hAnsi="Times New Roman" w:cs="Times New Roman"/>
          <w:lang w:val="nl-NL"/>
        </w:rPr>
        <w:t xml:space="preserve">Bước 1: </w:t>
      </w:r>
      <w:r w:rsidR="00D54AC6">
        <w:rPr>
          <w:rStyle w:val="fontstyle01"/>
          <w:rFonts w:ascii="Times New Roman" w:hAnsi="Times New Roman" w:cs="Times New Roman"/>
          <w:lang w:val="nl-NL"/>
        </w:rPr>
        <w:t>Khoa l</w:t>
      </w:r>
      <w:r w:rsidRPr="00171CD1">
        <w:rPr>
          <w:rStyle w:val="fontstyle01"/>
          <w:rFonts w:ascii="Times New Roman" w:hAnsi="Times New Roman" w:cs="Times New Roman"/>
          <w:lang w:val="nl-NL"/>
        </w:rPr>
        <w:t xml:space="preserve">ập kế hoạch </w:t>
      </w:r>
      <w:r w:rsidR="00D54AC6">
        <w:rPr>
          <w:rStyle w:val="fontstyle01"/>
          <w:rFonts w:ascii="Times New Roman" w:hAnsi="Times New Roman" w:cs="Times New Roman"/>
          <w:lang w:val="nl-NL"/>
        </w:rPr>
        <w:t xml:space="preserve">đăng ký với Nhà trường về việc cập nhật chương trình đào tạo nếu không nằm trong kế hoạch chung của Nhà trường.  </w:t>
      </w:r>
    </w:p>
    <w:p w:rsidR="00171CD1" w:rsidRPr="00171CD1" w:rsidRDefault="00171CD1" w:rsidP="00171CD1">
      <w:pPr>
        <w:widowControl w:val="0"/>
        <w:spacing w:before="120" w:after="120" w:line="240" w:lineRule="auto"/>
        <w:ind w:firstLine="720"/>
        <w:rPr>
          <w:rStyle w:val="fontstyle01"/>
          <w:rFonts w:ascii="Times New Roman" w:hAnsi="Times New Roman" w:cs="Times New Roman"/>
          <w:lang w:val="nl-NL"/>
        </w:rPr>
      </w:pPr>
      <w:r w:rsidRPr="00171CD1">
        <w:rPr>
          <w:rStyle w:val="fontstyle01"/>
          <w:rFonts w:ascii="Times New Roman" w:hAnsi="Times New Roman" w:cs="Times New Roman"/>
          <w:lang w:val="nl-NL"/>
        </w:rPr>
        <w:t xml:space="preserve">Bước 2: Thu thập thông tin, minh chứng liên quan đến sự cần thiết phải cập nhật chương trình đào tạo </w:t>
      </w:r>
      <w:r w:rsidR="00BC0774">
        <w:rPr>
          <w:rStyle w:val="fontstyle01"/>
          <w:rFonts w:ascii="Times New Roman" w:hAnsi="Times New Roman" w:cs="Times New Roman"/>
          <w:lang w:val="nl-NL"/>
        </w:rPr>
        <w:t xml:space="preserve">do </w:t>
      </w:r>
      <w:r w:rsidRPr="00171CD1">
        <w:rPr>
          <w:rStyle w:val="fontstyle01"/>
          <w:rFonts w:ascii="Times New Roman" w:hAnsi="Times New Roman" w:cs="Times New Roman"/>
          <w:lang w:val="nl-NL"/>
        </w:rPr>
        <w:t>những thay đổi trong quy định của nhà nước</w:t>
      </w:r>
      <w:r>
        <w:rPr>
          <w:rStyle w:val="fontstyle01"/>
          <w:rFonts w:ascii="Times New Roman" w:hAnsi="Times New Roman" w:cs="Times New Roman"/>
          <w:lang w:val="nl-NL"/>
        </w:rPr>
        <w:t xml:space="preserve"> hoặc của trường </w:t>
      </w:r>
      <w:r w:rsidRPr="00171CD1">
        <w:rPr>
          <w:rStyle w:val="fontstyle01"/>
          <w:rFonts w:ascii="Times New Roman" w:hAnsi="Times New Roman" w:cs="Times New Roman"/>
          <w:lang w:val="nl-NL"/>
        </w:rPr>
        <w:t>về chương trình đào tạo; những tiến bộ mới trong lĩnh vực khoa học</w:t>
      </w:r>
      <w:r>
        <w:rPr>
          <w:rStyle w:val="fontstyle01"/>
          <w:rFonts w:ascii="Times New Roman" w:hAnsi="Times New Roman" w:cs="Times New Roman"/>
          <w:lang w:val="nl-NL"/>
        </w:rPr>
        <w:t>, kinh tế xã hội</w:t>
      </w:r>
      <w:r w:rsidRPr="00171CD1">
        <w:rPr>
          <w:rStyle w:val="fontstyle01"/>
          <w:rFonts w:ascii="Times New Roman" w:hAnsi="Times New Roman" w:cs="Times New Roman"/>
          <w:lang w:val="nl-NL"/>
        </w:rPr>
        <w:t xml:space="preserve"> thuộc ngành</w:t>
      </w:r>
      <w:r>
        <w:rPr>
          <w:rStyle w:val="fontstyle01"/>
          <w:rFonts w:ascii="Times New Roman" w:hAnsi="Times New Roman" w:cs="Times New Roman"/>
          <w:lang w:val="nl-NL"/>
        </w:rPr>
        <w:t xml:space="preserve"> đào tạo</w:t>
      </w:r>
      <w:r w:rsidR="00BC0774">
        <w:rPr>
          <w:rStyle w:val="fontstyle01"/>
          <w:rFonts w:ascii="Times New Roman" w:hAnsi="Times New Roman" w:cs="Times New Roman"/>
          <w:lang w:val="nl-NL"/>
        </w:rPr>
        <w:t xml:space="preserve"> hoặc </w:t>
      </w:r>
      <w:r w:rsidRPr="00171CD1">
        <w:rPr>
          <w:rStyle w:val="fontstyle01"/>
          <w:rFonts w:ascii="Times New Roman" w:hAnsi="Times New Roman" w:cs="Times New Roman"/>
          <w:lang w:val="nl-NL"/>
        </w:rPr>
        <w:t>phản hồi của các bên liên quan</w:t>
      </w:r>
      <w:r>
        <w:rPr>
          <w:rStyle w:val="fontstyle01"/>
          <w:rFonts w:ascii="Times New Roman" w:hAnsi="Times New Roman" w:cs="Times New Roman"/>
          <w:lang w:val="nl-NL"/>
        </w:rPr>
        <w:t xml:space="preserve"> về chương trình đào tạo</w:t>
      </w:r>
      <w:r w:rsidR="00BC0774">
        <w:rPr>
          <w:rStyle w:val="fontstyle01"/>
          <w:rFonts w:ascii="Times New Roman" w:hAnsi="Times New Roman" w:cs="Times New Roman"/>
          <w:lang w:val="nl-NL"/>
        </w:rPr>
        <w:t>.</w:t>
      </w:r>
    </w:p>
    <w:p w:rsidR="00171CD1" w:rsidRPr="00171CD1" w:rsidRDefault="00171CD1" w:rsidP="00171CD1">
      <w:pPr>
        <w:widowControl w:val="0"/>
        <w:spacing w:before="120" w:after="120" w:line="240" w:lineRule="auto"/>
        <w:ind w:firstLine="720"/>
        <w:rPr>
          <w:rStyle w:val="fontstyle01"/>
          <w:rFonts w:ascii="Times New Roman" w:hAnsi="Times New Roman" w:cs="Times New Roman"/>
          <w:lang w:val="nl-NL"/>
        </w:rPr>
      </w:pPr>
      <w:r w:rsidRPr="00171CD1">
        <w:rPr>
          <w:rStyle w:val="fontstyle01"/>
          <w:rFonts w:ascii="Times New Roman" w:hAnsi="Times New Roman" w:cs="Times New Roman"/>
          <w:lang w:val="nl-NL"/>
        </w:rPr>
        <w:t xml:space="preserve">Bước 3: </w:t>
      </w:r>
      <w:r w:rsidR="00D54AC6">
        <w:rPr>
          <w:rStyle w:val="fontstyle01"/>
          <w:rFonts w:ascii="Times New Roman" w:hAnsi="Times New Roman" w:cs="Times New Roman"/>
          <w:lang w:val="nl-NL"/>
        </w:rPr>
        <w:t>S</w:t>
      </w:r>
      <w:r w:rsidRPr="00171CD1">
        <w:rPr>
          <w:rStyle w:val="fontstyle01"/>
          <w:rFonts w:ascii="Times New Roman" w:hAnsi="Times New Roman" w:cs="Times New Roman"/>
          <w:lang w:val="nl-NL"/>
        </w:rPr>
        <w:t>ửa đổi, cập nhật</w:t>
      </w:r>
      <w:r w:rsidR="00D54AC6">
        <w:rPr>
          <w:rStyle w:val="fontstyle01"/>
          <w:rFonts w:ascii="Times New Roman" w:hAnsi="Times New Roman" w:cs="Times New Roman"/>
          <w:lang w:val="nl-NL"/>
        </w:rPr>
        <w:t xml:space="preserve">, hoàn thiện </w:t>
      </w:r>
      <w:r w:rsidRPr="00171CD1">
        <w:rPr>
          <w:rStyle w:val="fontstyle01"/>
          <w:rFonts w:ascii="Times New Roman" w:hAnsi="Times New Roman" w:cs="Times New Roman"/>
          <w:lang w:val="nl-NL"/>
        </w:rPr>
        <w:t xml:space="preserve">chương trình đào tạo và </w:t>
      </w:r>
      <w:r w:rsidR="00D54AC6">
        <w:rPr>
          <w:rStyle w:val="fontstyle01"/>
          <w:rFonts w:ascii="Times New Roman" w:hAnsi="Times New Roman" w:cs="Times New Roman"/>
          <w:lang w:val="nl-NL"/>
        </w:rPr>
        <w:t xml:space="preserve">họp Hội </w:t>
      </w:r>
      <w:r w:rsidRPr="00171CD1">
        <w:rPr>
          <w:rStyle w:val="fontstyle01"/>
          <w:rFonts w:ascii="Times New Roman" w:hAnsi="Times New Roman" w:cs="Times New Roman"/>
          <w:lang w:val="nl-NL"/>
        </w:rPr>
        <w:t xml:space="preserve">đồng khoa </w:t>
      </w:r>
      <w:r w:rsidR="00D54AC6">
        <w:rPr>
          <w:rStyle w:val="fontstyle01"/>
          <w:rFonts w:ascii="Times New Roman" w:hAnsi="Times New Roman" w:cs="Times New Roman"/>
          <w:lang w:val="nl-NL"/>
        </w:rPr>
        <w:t xml:space="preserve">để nghiệm thu chương trình sửa đổi, cập nhật; tổng hợp những thay đổi so với chương trình đào tạo hiện hành, gửi kèm biên bản nghiệm thu cho Nhà trường.  </w:t>
      </w:r>
    </w:p>
    <w:p w:rsidR="00171CD1" w:rsidRPr="00171CD1" w:rsidRDefault="00171CD1" w:rsidP="00171CD1">
      <w:pPr>
        <w:widowControl w:val="0"/>
        <w:spacing w:before="120" w:after="120" w:line="240" w:lineRule="auto"/>
        <w:ind w:firstLine="720"/>
        <w:rPr>
          <w:rStyle w:val="fontstyle01"/>
          <w:rFonts w:ascii="Times New Roman" w:hAnsi="Times New Roman" w:cs="Times New Roman"/>
          <w:lang w:val="nl-NL"/>
        </w:rPr>
      </w:pPr>
      <w:r w:rsidRPr="00171CD1">
        <w:rPr>
          <w:rStyle w:val="fontstyle01"/>
          <w:rFonts w:ascii="Times New Roman" w:hAnsi="Times New Roman" w:cs="Times New Roman"/>
          <w:lang w:val="nl-NL"/>
        </w:rPr>
        <w:t xml:space="preserve">Bước </w:t>
      </w:r>
      <w:r w:rsidR="00D54AC6">
        <w:rPr>
          <w:rStyle w:val="fontstyle01"/>
          <w:rFonts w:ascii="Times New Roman" w:hAnsi="Times New Roman" w:cs="Times New Roman"/>
          <w:lang w:val="nl-NL"/>
        </w:rPr>
        <w:t>4</w:t>
      </w:r>
      <w:r w:rsidRPr="00171CD1">
        <w:rPr>
          <w:rStyle w:val="fontstyle01"/>
          <w:rFonts w:ascii="Times New Roman" w:hAnsi="Times New Roman" w:cs="Times New Roman"/>
          <w:lang w:val="nl-NL"/>
        </w:rPr>
        <w:t xml:space="preserve">: Hội đồng khoa học và đào tạo xem xét, </w:t>
      </w:r>
      <w:r w:rsidR="00D54AC6">
        <w:rPr>
          <w:rStyle w:val="fontstyle01"/>
          <w:rFonts w:ascii="Times New Roman" w:hAnsi="Times New Roman" w:cs="Times New Roman"/>
          <w:lang w:val="nl-NL"/>
        </w:rPr>
        <w:t xml:space="preserve">nghiệm thu </w:t>
      </w:r>
      <w:r w:rsidRPr="00171CD1">
        <w:rPr>
          <w:rStyle w:val="fontstyle01"/>
          <w:rFonts w:ascii="Times New Roman" w:hAnsi="Times New Roman" w:cs="Times New Roman"/>
          <w:lang w:val="nl-NL"/>
        </w:rPr>
        <w:t xml:space="preserve">chương trình đào tạo </w:t>
      </w:r>
      <w:r w:rsidR="00D54AC6">
        <w:rPr>
          <w:rStyle w:val="fontstyle01"/>
          <w:rFonts w:ascii="Times New Roman" w:hAnsi="Times New Roman" w:cs="Times New Roman"/>
          <w:lang w:val="nl-NL"/>
        </w:rPr>
        <w:t xml:space="preserve">sửa đổi, cập nhật </w:t>
      </w:r>
      <w:r w:rsidRPr="00171CD1">
        <w:rPr>
          <w:rStyle w:val="fontstyle01"/>
          <w:rFonts w:ascii="Times New Roman" w:hAnsi="Times New Roman" w:cs="Times New Roman"/>
          <w:lang w:val="nl-NL"/>
        </w:rPr>
        <w:t xml:space="preserve">và </w:t>
      </w:r>
      <w:r>
        <w:rPr>
          <w:rStyle w:val="fontstyle01"/>
          <w:rFonts w:ascii="Times New Roman" w:hAnsi="Times New Roman" w:cs="Times New Roman"/>
          <w:lang w:val="nl-NL"/>
        </w:rPr>
        <w:t xml:space="preserve">Hiệu trưởng ra quyết định ban hành </w:t>
      </w:r>
      <w:r w:rsidRPr="00171CD1">
        <w:rPr>
          <w:rStyle w:val="fontstyle01"/>
          <w:rFonts w:ascii="Times New Roman" w:hAnsi="Times New Roman" w:cs="Times New Roman"/>
          <w:lang w:val="nl-NL"/>
        </w:rPr>
        <w:t>chương trình đào tạo. Nếu cần thiết, H</w:t>
      </w:r>
      <w:r w:rsidR="00D54AC6">
        <w:rPr>
          <w:rStyle w:val="fontstyle01"/>
          <w:rFonts w:ascii="Times New Roman" w:hAnsi="Times New Roman" w:cs="Times New Roman"/>
          <w:lang w:val="nl-NL"/>
        </w:rPr>
        <w:t xml:space="preserve">iệu trưởng ra quyết định thành lập Hội đồng thẩm định đánh giá, nghiệm thu cấp trường </w:t>
      </w:r>
      <w:r w:rsidRPr="00171CD1">
        <w:rPr>
          <w:rStyle w:val="fontstyle01"/>
          <w:rFonts w:ascii="Times New Roman" w:hAnsi="Times New Roman" w:cs="Times New Roman"/>
          <w:lang w:val="nl-NL"/>
        </w:rPr>
        <w:t xml:space="preserve">chương trình đào tạo sửa đổi, bổ sung </w:t>
      </w:r>
      <w:r w:rsidR="00D54AC6">
        <w:rPr>
          <w:rStyle w:val="fontstyle01"/>
          <w:rFonts w:ascii="Times New Roman" w:hAnsi="Times New Roman" w:cs="Times New Roman"/>
          <w:lang w:val="nl-NL"/>
        </w:rPr>
        <w:t xml:space="preserve">trước khi trình Hội đồng khoa học và đào tạo. </w:t>
      </w:r>
    </w:p>
    <w:p w:rsidR="007D4363" w:rsidRDefault="00D54AC6" w:rsidP="00D54AC6">
      <w:pPr>
        <w:widowControl w:val="0"/>
        <w:spacing w:before="120" w:after="120" w:line="240" w:lineRule="auto"/>
        <w:ind w:firstLine="720"/>
        <w:rPr>
          <w:rFonts w:eastAsia="Times New Roman" w:cs="Times New Roman"/>
          <w:b/>
          <w:sz w:val="26"/>
          <w:szCs w:val="26"/>
          <w:lang w:val="nl-NL"/>
        </w:rPr>
      </w:pPr>
      <w:r>
        <w:rPr>
          <w:rStyle w:val="fontstyle01"/>
          <w:rFonts w:ascii="Times New Roman" w:hAnsi="Times New Roman" w:cs="Times New Roman"/>
          <w:lang w:val="nl-NL"/>
        </w:rPr>
        <w:t xml:space="preserve">Chương trình đào tạo phải được </w:t>
      </w:r>
      <w:r w:rsidR="00514B80">
        <w:rPr>
          <w:rStyle w:val="fontstyle01"/>
          <w:rFonts w:ascii="Times New Roman" w:hAnsi="Times New Roman" w:cs="Times New Roman"/>
          <w:lang w:val="nl-NL"/>
        </w:rPr>
        <w:t xml:space="preserve">các </w:t>
      </w:r>
      <w:r>
        <w:rPr>
          <w:rStyle w:val="fontstyle01"/>
          <w:rFonts w:ascii="Times New Roman" w:hAnsi="Times New Roman" w:cs="Times New Roman"/>
          <w:lang w:val="nl-NL"/>
        </w:rPr>
        <w:t xml:space="preserve">Khoa phát triển ít nhất 3 năm một lần để </w:t>
      </w:r>
      <w:r>
        <w:rPr>
          <w:rStyle w:val="fontstyle01"/>
          <w:rFonts w:ascii="Times New Roman" w:hAnsi="Times New Roman" w:cs="Times New Roman"/>
          <w:lang w:val="nl-NL"/>
        </w:rPr>
        <w:lastRenderedPageBreak/>
        <w:t xml:space="preserve">đảm bảo tính cập nhật. </w:t>
      </w:r>
    </w:p>
    <w:p w:rsidR="007D4363" w:rsidRDefault="007D4363" w:rsidP="007D4363">
      <w:pPr>
        <w:widowControl w:val="0"/>
        <w:spacing w:before="120" w:after="120" w:line="240" w:lineRule="auto"/>
        <w:rPr>
          <w:rFonts w:cs="Times New Roman"/>
          <w:b/>
          <w:color w:val="000000"/>
          <w:sz w:val="26"/>
          <w:szCs w:val="26"/>
          <w:lang w:val="nl-NL"/>
        </w:rPr>
      </w:pPr>
      <w:r w:rsidRPr="007604F0">
        <w:rPr>
          <w:rFonts w:eastAsia="Times New Roman" w:cs="Times New Roman"/>
          <w:b/>
          <w:sz w:val="26"/>
          <w:szCs w:val="26"/>
          <w:lang w:val="nl-NL"/>
        </w:rPr>
        <w:t xml:space="preserve">Điều </w:t>
      </w:r>
      <w:r w:rsidR="00BC0774">
        <w:rPr>
          <w:rFonts w:eastAsia="Times New Roman" w:cs="Times New Roman"/>
          <w:b/>
          <w:sz w:val="26"/>
          <w:szCs w:val="26"/>
          <w:lang w:val="nl-NL"/>
        </w:rPr>
        <w:t>10</w:t>
      </w:r>
      <w:r w:rsidRPr="007604F0">
        <w:rPr>
          <w:rFonts w:eastAsia="Times New Roman" w:cs="Times New Roman"/>
          <w:b/>
          <w:sz w:val="26"/>
          <w:szCs w:val="26"/>
          <w:lang w:val="nl-NL"/>
        </w:rPr>
        <w:t xml:space="preserve">. </w:t>
      </w:r>
      <w:r w:rsidR="00D54AC6">
        <w:rPr>
          <w:rFonts w:eastAsia="Times New Roman" w:cs="Times New Roman"/>
          <w:b/>
          <w:sz w:val="26"/>
          <w:szCs w:val="26"/>
          <w:lang w:val="nl-NL"/>
        </w:rPr>
        <w:t xml:space="preserve">Quy trình mở ngành đào tạo </w:t>
      </w:r>
    </w:p>
    <w:p w:rsidR="00E0002C" w:rsidRDefault="00E0002C" w:rsidP="00E0002C">
      <w:pPr>
        <w:widowControl w:val="0"/>
        <w:spacing w:before="120" w:after="120" w:line="240" w:lineRule="auto"/>
        <w:ind w:firstLine="720"/>
        <w:outlineLvl w:val="0"/>
        <w:rPr>
          <w:rStyle w:val="fontstyle01"/>
          <w:rFonts w:ascii="Times New Roman" w:hAnsi="Times New Roman" w:cs="Times New Roman"/>
          <w:lang w:val="nl-NL"/>
        </w:rPr>
      </w:pPr>
      <w:r>
        <w:rPr>
          <w:rStyle w:val="fontstyle01"/>
          <w:rFonts w:ascii="Times New Roman" w:hAnsi="Times New Roman" w:cs="Times New Roman"/>
          <w:lang w:val="nl-NL"/>
        </w:rPr>
        <w:t>Bước 1. Khoa đề xuất mở ngành đào tạo căn cứ trên phân tích sơ bộ về nhu cầu nhân lực của địa phương và cả nước</w:t>
      </w:r>
      <w:r w:rsidR="00BC0774">
        <w:rPr>
          <w:rStyle w:val="fontstyle01"/>
          <w:rFonts w:ascii="Times New Roman" w:hAnsi="Times New Roman" w:cs="Times New Roman"/>
          <w:lang w:val="nl-NL"/>
        </w:rPr>
        <w:t xml:space="preserve"> đối với ngành đào tạo</w:t>
      </w:r>
      <w:r>
        <w:rPr>
          <w:rStyle w:val="fontstyle01"/>
          <w:rFonts w:ascii="Times New Roman" w:hAnsi="Times New Roman" w:cs="Times New Roman"/>
          <w:lang w:val="nl-NL"/>
        </w:rPr>
        <w:t xml:space="preserve">, </w:t>
      </w:r>
      <w:r w:rsidR="00BC0774">
        <w:rPr>
          <w:rStyle w:val="fontstyle01"/>
          <w:rFonts w:ascii="Times New Roman" w:hAnsi="Times New Roman" w:cs="Times New Roman"/>
          <w:lang w:val="nl-NL"/>
        </w:rPr>
        <w:t xml:space="preserve">về </w:t>
      </w:r>
      <w:r>
        <w:rPr>
          <w:rStyle w:val="fontstyle01"/>
          <w:rFonts w:ascii="Times New Roman" w:hAnsi="Times New Roman" w:cs="Times New Roman"/>
          <w:lang w:val="nl-NL"/>
        </w:rPr>
        <w:t xml:space="preserve">giảng viên chủ trì và tham gia giảng dạy chính ngành đào tạo, cơ sở vật chất, thư viện và các điều kiện mở ngành tại các quy định hiện hành. Khoa gửi tờ trình đề xuất </w:t>
      </w:r>
      <w:r w:rsidR="00BC0774">
        <w:rPr>
          <w:rStyle w:val="fontstyle01"/>
          <w:rFonts w:ascii="Times New Roman" w:hAnsi="Times New Roman" w:cs="Times New Roman"/>
          <w:lang w:val="nl-NL"/>
        </w:rPr>
        <w:t xml:space="preserve">cho Nhà trường qua </w:t>
      </w:r>
      <w:r>
        <w:rPr>
          <w:rStyle w:val="fontstyle01"/>
          <w:rFonts w:ascii="Times New Roman" w:hAnsi="Times New Roman" w:cs="Times New Roman"/>
          <w:lang w:val="nl-NL"/>
        </w:rPr>
        <w:t xml:space="preserve"> Phòng Đào tạo Đại học.</w:t>
      </w:r>
    </w:p>
    <w:p w:rsidR="00E0002C" w:rsidRDefault="00E0002C" w:rsidP="00E0002C">
      <w:pPr>
        <w:widowControl w:val="0"/>
        <w:spacing w:before="120" w:after="120" w:line="240" w:lineRule="auto"/>
        <w:ind w:firstLine="720"/>
        <w:outlineLvl w:val="0"/>
        <w:rPr>
          <w:rStyle w:val="fontstyle01"/>
          <w:rFonts w:ascii="Times New Roman" w:hAnsi="Times New Roman" w:cs="Times New Roman"/>
          <w:lang w:val="nl-NL"/>
        </w:rPr>
      </w:pPr>
      <w:r>
        <w:rPr>
          <w:rStyle w:val="fontstyle01"/>
          <w:rFonts w:ascii="Times New Roman" w:hAnsi="Times New Roman" w:cs="Times New Roman"/>
          <w:lang w:val="nl-NL"/>
        </w:rPr>
        <w:t>Bước 2. Hiệu trưởng ra quyết định giao nhiệm vụ xây dựng đề án mở ngành cho khoa.  Trong trường hợp cần thiết, Hội đồng Khoa học và Đào tạo họp góp ý tham mưu cho Hiệu trưởng quyết định việc giao nhiệm vụ xây dựng đề án mở ngành</w:t>
      </w:r>
      <w:r w:rsidR="00215789">
        <w:rPr>
          <w:rStyle w:val="fontstyle01"/>
          <w:rFonts w:ascii="Times New Roman" w:hAnsi="Times New Roman" w:cs="Times New Roman"/>
          <w:lang w:val="nl-NL"/>
        </w:rPr>
        <w:t xml:space="preserve">. </w:t>
      </w:r>
    </w:p>
    <w:p w:rsidR="00327CEB" w:rsidRDefault="00327CEB" w:rsidP="00E0002C">
      <w:pPr>
        <w:widowControl w:val="0"/>
        <w:spacing w:before="120" w:after="120" w:line="240" w:lineRule="auto"/>
        <w:ind w:firstLine="720"/>
        <w:outlineLvl w:val="0"/>
        <w:rPr>
          <w:rStyle w:val="fontstyle01"/>
          <w:rFonts w:ascii="Times New Roman" w:hAnsi="Times New Roman" w:cs="Times New Roman"/>
          <w:lang w:val="nl-NL"/>
        </w:rPr>
      </w:pPr>
      <w:r>
        <w:rPr>
          <w:rStyle w:val="fontstyle01"/>
          <w:rFonts w:ascii="Times New Roman" w:hAnsi="Times New Roman" w:cs="Times New Roman"/>
          <w:lang w:val="nl-NL"/>
        </w:rPr>
        <w:t xml:space="preserve">Bước 3. Hội đồng trường ra quyết nghị về </w:t>
      </w:r>
      <w:r w:rsidR="00B977B4">
        <w:rPr>
          <w:rStyle w:val="fontstyle01"/>
          <w:rFonts w:ascii="Times New Roman" w:hAnsi="Times New Roman" w:cs="Times New Roman"/>
          <w:lang w:val="nl-NL"/>
        </w:rPr>
        <w:t xml:space="preserve">chủ trương </w:t>
      </w:r>
      <w:r>
        <w:rPr>
          <w:rStyle w:val="fontstyle01"/>
          <w:rFonts w:ascii="Times New Roman" w:hAnsi="Times New Roman" w:cs="Times New Roman"/>
          <w:lang w:val="nl-NL"/>
        </w:rPr>
        <w:t xml:space="preserve">mở ngành.  </w:t>
      </w:r>
    </w:p>
    <w:p w:rsidR="00E0002C" w:rsidRDefault="00E0002C" w:rsidP="00E0002C">
      <w:pPr>
        <w:widowControl w:val="0"/>
        <w:spacing w:before="120" w:after="120" w:line="240" w:lineRule="auto"/>
        <w:ind w:firstLine="720"/>
        <w:outlineLvl w:val="0"/>
        <w:rPr>
          <w:rStyle w:val="fontstyle01"/>
          <w:rFonts w:ascii="Times New Roman" w:hAnsi="Times New Roman" w:cs="Times New Roman"/>
          <w:lang w:val="nl-NL"/>
        </w:rPr>
      </w:pPr>
      <w:r>
        <w:rPr>
          <w:rStyle w:val="fontstyle01"/>
          <w:rFonts w:ascii="Times New Roman" w:hAnsi="Times New Roman" w:cs="Times New Roman"/>
          <w:lang w:val="nl-NL"/>
        </w:rPr>
        <w:t xml:space="preserve">Bước </w:t>
      </w:r>
      <w:r w:rsidR="00327CEB">
        <w:rPr>
          <w:rStyle w:val="fontstyle01"/>
          <w:rFonts w:ascii="Times New Roman" w:hAnsi="Times New Roman" w:cs="Times New Roman"/>
          <w:lang w:val="nl-NL"/>
        </w:rPr>
        <w:t>4</w:t>
      </w:r>
      <w:r>
        <w:rPr>
          <w:rStyle w:val="fontstyle01"/>
          <w:rFonts w:ascii="Times New Roman" w:hAnsi="Times New Roman" w:cs="Times New Roman"/>
          <w:lang w:val="nl-NL"/>
        </w:rPr>
        <w:t>. Khoa ra quyết định thành lập Tổ xây dựng đề án mở ngành và đề xuất Nhà trường ra quyết định thành lập Tổ soạn thảo chương trình đào tạo.</w:t>
      </w:r>
    </w:p>
    <w:p w:rsidR="00E0002C" w:rsidRDefault="00E0002C" w:rsidP="00E0002C">
      <w:pPr>
        <w:widowControl w:val="0"/>
        <w:spacing w:before="120" w:after="120" w:line="240" w:lineRule="auto"/>
        <w:ind w:firstLine="720"/>
        <w:outlineLvl w:val="0"/>
        <w:rPr>
          <w:rStyle w:val="fontstyle01"/>
          <w:rFonts w:ascii="Times New Roman" w:hAnsi="Times New Roman" w:cs="Times New Roman"/>
          <w:lang w:val="nl-NL"/>
        </w:rPr>
      </w:pPr>
      <w:r>
        <w:rPr>
          <w:rStyle w:val="fontstyle01"/>
          <w:rFonts w:ascii="Times New Roman" w:hAnsi="Times New Roman" w:cs="Times New Roman"/>
          <w:lang w:val="nl-NL"/>
        </w:rPr>
        <w:t xml:space="preserve">Bước </w:t>
      </w:r>
      <w:r w:rsidR="00327CEB">
        <w:rPr>
          <w:rStyle w:val="fontstyle01"/>
          <w:rFonts w:ascii="Times New Roman" w:hAnsi="Times New Roman" w:cs="Times New Roman"/>
          <w:lang w:val="nl-NL"/>
        </w:rPr>
        <w:t>5</w:t>
      </w:r>
      <w:r>
        <w:rPr>
          <w:rStyle w:val="fontstyle01"/>
          <w:rFonts w:ascii="Times New Roman" w:hAnsi="Times New Roman" w:cs="Times New Roman"/>
          <w:lang w:val="nl-NL"/>
        </w:rPr>
        <w:t>. Tổ xây dựng đề án tổ chức k</w:t>
      </w:r>
      <w:r w:rsidRPr="00E07D26">
        <w:rPr>
          <w:rStyle w:val="fontstyle01"/>
          <w:rFonts w:ascii="Times New Roman" w:hAnsi="Times New Roman" w:cs="Times New Roman"/>
          <w:lang w:val="nl-NL"/>
        </w:rPr>
        <w:t xml:space="preserve">hảo sát, xác định nhu cầu nhân lực </w:t>
      </w:r>
      <w:r>
        <w:rPr>
          <w:rStyle w:val="fontstyle01"/>
          <w:rFonts w:ascii="Times New Roman" w:hAnsi="Times New Roman" w:cs="Times New Roman"/>
          <w:lang w:val="nl-NL"/>
        </w:rPr>
        <w:t xml:space="preserve">ngành </w:t>
      </w:r>
      <w:r w:rsidRPr="00E07D26">
        <w:rPr>
          <w:rStyle w:val="fontstyle01"/>
          <w:rFonts w:ascii="Times New Roman" w:hAnsi="Times New Roman" w:cs="Times New Roman"/>
          <w:lang w:val="nl-NL"/>
        </w:rPr>
        <w:t>đào tạo; khảo sát nhu cầu của người sử dụng lao động đối với người tốt nghiệp ngành đào tạo</w:t>
      </w:r>
      <w:r>
        <w:rPr>
          <w:rStyle w:val="fontstyle01"/>
          <w:rFonts w:ascii="Times New Roman" w:hAnsi="Times New Roman" w:cs="Times New Roman"/>
          <w:lang w:val="nl-NL"/>
        </w:rPr>
        <w:t xml:space="preserve"> và bắt đầu xây dựng đề án.  </w:t>
      </w:r>
    </w:p>
    <w:p w:rsidR="00C0797C" w:rsidRDefault="00E0002C" w:rsidP="00E0002C">
      <w:pPr>
        <w:widowControl w:val="0"/>
        <w:spacing w:before="120" w:after="120" w:line="240" w:lineRule="auto"/>
        <w:ind w:firstLine="720"/>
        <w:outlineLvl w:val="0"/>
        <w:rPr>
          <w:rStyle w:val="fontstyle01"/>
          <w:rFonts w:ascii="Times New Roman" w:hAnsi="Times New Roman" w:cs="Times New Roman"/>
          <w:lang w:val="nl-NL"/>
        </w:rPr>
      </w:pPr>
      <w:r>
        <w:rPr>
          <w:rStyle w:val="fontstyle01"/>
          <w:rFonts w:ascii="Times New Roman" w:hAnsi="Times New Roman" w:cs="Times New Roman"/>
          <w:lang w:val="nl-NL"/>
        </w:rPr>
        <w:t xml:space="preserve">Bước </w:t>
      </w:r>
      <w:r w:rsidR="00427CF0">
        <w:rPr>
          <w:rStyle w:val="fontstyle01"/>
          <w:rFonts w:ascii="Times New Roman" w:hAnsi="Times New Roman" w:cs="Times New Roman"/>
          <w:lang w:val="nl-NL"/>
        </w:rPr>
        <w:t>6</w:t>
      </w:r>
      <w:r>
        <w:rPr>
          <w:rStyle w:val="fontstyle01"/>
          <w:rFonts w:ascii="Times New Roman" w:hAnsi="Times New Roman" w:cs="Times New Roman"/>
          <w:lang w:val="nl-NL"/>
        </w:rPr>
        <w:t xml:space="preserve">. Tổ soạn thảo chương trình đào tạo triển </w:t>
      </w:r>
      <w:r w:rsidR="00427CF0">
        <w:rPr>
          <w:rStyle w:val="fontstyle01"/>
          <w:rFonts w:ascii="Times New Roman" w:hAnsi="Times New Roman" w:cs="Times New Roman"/>
          <w:lang w:val="nl-NL"/>
        </w:rPr>
        <w:t>khai từ bước 2 đến bước 7 trong quy trình xây dựng chương trình đào tạo.</w:t>
      </w:r>
      <w:r>
        <w:rPr>
          <w:rStyle w:val="fontstyle01"/>
          <w:rFonts w:ascii="Times New Roman" w:hAnsi="Times New Roman" w:cs="Times New Roman"/>
          <w:lang w:val="nl-NL"/>
        </w:rPr>
        <w:t xml:space="preserve"> </w:t>
      </w:r>
    </w:p>
    <w:p w:rsidR="00A67F02" w:rsidRDefault="00FB5B51" w:rsidP="00E0002C">
      <w:pPr>
        <w:widowControl w:val="0"/>
        <w:spacing w:before="120" w:after="120" w:line="240" w:lineRule="auto"/>
        <w:ind w:firstLine="720"/>
        <w:outlineLvl w:val="0"/>
        <w:rPr>
          <w:rStyle w:val="fontstyle01"/>
          <w:rFonts w:ascii="Times New Roman" w:hAnsi="Times New Roman" w:cs="Times New Roman"/>
          <w:lang w:val="nl-NL"/>
        </w:rPr>
      </w:pPr>
      <w:r>
        <w:rPr>
          <w:rStyle w:val="fontstyle01"/>
          <w:rFonts w:ascii="Times New Roman" w:hAnsi="Times New Roman" w:cs="Times New Roman"/>
          <w:lang w:val="nl-NL"/>
        </w:rPr>
        <w:t>Đồng thời</w:t>
      </w:r>
      <w:r w:rsidR="00215789">
        <w:rPr>
          <w:rStyle w:val="fontstyle01"/>
          <w:rFonts w:ascii="Times New Roman" w:hAnsi="Times New Roman" w:cs="Times New Roman"/>
          <w:lang w:val="nl-NL"/>
        </w:rPr>
        <w:t xml:space="preserve">, </w:t>
      </w:r>
      <w:r>
        <w:rPr>
          <w:rStyle w:val="fontstyle01"/>
          <w:rFonts w:ascii="Times New Roman" w:hAnsi="Times New Roman" w:cs="Times New Roman"/>
          <w:lang w:val="nl-NL"/>
        </w:rPr>
        <w:t xml:space="preserve">Tổ xây dựng đề án </w:t>
      </w:r>
      <w:r w:rsidR="00A67F02">
        <w:rPr>
          <w:rStyle w:val="fontstyle01"/>
          <w:rFonts w:ascii="Times New Roman" w:hAnsi="Times New Roman" w:cs="Times New Roman"/>
          <w:lang w:val="nl-NL"/>
        </w:rPr>
        <w:t>chuẩn bị dữ liệu về đội ngũ giảng viên, trang thiết bị, thư viện phục vụ ngành đào tạo</w:t>
      </w:r>
      <w:r w:rsidR="00C0797C">
        <w:rPr>
          <w:rStyle w:val="fontstyle01"/>
          <w:rFonts w:ascii="Times New Roman" w:hAnsi="Times New Roman" w:cs="Times New Roman"/>
          <w:lang w:val="nl-NL"/>
        </w:rPr>
        <w:t xml:space="preserve">; chuẩn bị các minh chứng về bằng tốt nghiệp trình độ cao nhất, chứng chỉ NVSP đại học, lý lịch khoa học của giảng viên chủ trì và giảng dạy chính ngành đào tạo; bài báo khoa học liên quan đến ngành đào tạo đối với giảng viên </w:t>
      </w:r>
      <w:r w:rsidR="00215789">
        <w:rPr>
          <w:rStyle w:val="fontstyle01"/>
          <w:rFonts w:ascii="Times New Roman" w:hAnsi="Times New Roman" w:cs="Times New Roman"/>
          <w:lang w:val="nl-NL"/>
        </w:rPr>
        <w:t xml:space="preserve">các </w:t>
      </w:r>
      <w:r w:rsidR="00C0797C">
        <w:rPr>
          <w:rStyle w:val="fontstyle01"/>
          <w:rFonts w:ascii="Times New Roman" w:hAnsi="Times New Roman" w:cs="Times New Roman"/>
          <w:lang w:val="nl-NL"/>
        </w:rPr>
        <w:t>ngành gần; minh chứng về nhu cầu xã hội, kết quả khảo sát, ý kiến của cơ quan, doanh nghiệp, nhà tuyển dụng lao động; biên bản hợp tác đào tạo, hướng dẫn thực tập của các cơ quan, doanh nghiệ</w:t>
      </w:r>
      <w:r w:rsidR="00B977B4">
        <w:rPr>
          <w:rStyle w:val="fontstyle01"/>
          <w:rFonts w:ascii="Times New Roman" w:hAnsi="Times New Roman" w:cs="Times New Roman"/>
          <w:lang w:val="nl-NL"/>
        </w:rPr>
        <w:t>p; dự kiến phân công giảng dạy chương trình đào tạo.</w:t>
      </w:r>
      <w:r w:rsidR="00C0797C">
        <w:rPr>
          <w:rStyle w:val="fontstyle01"/>
          <w:rFonts w:ascii="Times New Roman" w:hAnsi="Times New Roman" w:cs="Times New Roman"/>
          <w:lang w:val="nl-NL"/>
        </w:rPr>
        <w:t xml:space="preserve">   </w:t>
      </w:r>
    </w:p>
    <w:p w:rsidR="00C0797C" w:rsidRDefault="00A67F02" w:rsidP="00C0797C">
      <w:pPr>
        <w:widowControl w:val="0"/>
        <w:spacing w:before="120" w:after="120" w:line="240" w:lineRule="auto"/>
        <w:ind w:firstLine="720"/>
        <w:outlineLvl w:val="0"/>
        <w:rPr>
          <w:rStyle w:val="fontstyle01"/>
          <w:rFonts w:ascii="Times New Roman" w:hAnsi="Times New Roman" w:cs="Times New Roman"/>
          <w:lang w:val="nl-NL"/>
        </w:rPr>
      </w:pPr>
      <w:r>
        <w:rPr>
          <w:rStyle w:val="fontstyle01"/>
          <w:rFonts w:ascii="Times New Roman" w:hAnsi="Times New Roman" w:cs="Times New Roman"/>
          <w:lang w:val="nl-NL"/>
        </w:rPr>
        <w:t xml:space="preserve">Bước 7. </w:t>
      </w:r>
      <w:r w:rsidR="00215789">
        <w:rPr>
          <w:rStyle w:val="fontstyle01"/>
          <w:rFonts w:ascii="Times New Roman" w:hAnsi="Times New Roman" w:cs="Times New Roman"/>
          <w:lang w:val="nl-NL"/>
        </w:rPr>
        <w:t xml:space="preserve">Hiệu trưởng ra quyết định </w:t>
      </w:r>
      <w:r>
        <w:rPr>
          <w:rStyle w:val="fontstyle01"/>
          <w:rFonts w:ascii="Times New Roman" w:hAnsi="Times New Roman" w:cs="Times New Roman"/>
          <w:lang w:val="nl-NL"/>
        </w:rPr>
        <w:t>thành lập Đoàn tự kiểm tra</w:t>
      </w:r>
      <w:r w:rsidR="00C0797C">
        <w:rPr>
          <w:rStyle w:val="fontstyle01"/>
          <w:rFonts w:ascii="Times New Roman" w:hAnsi="Times New Roman" w:cs="Times New Roman"/>
          <w:lang w:val="nl-NL"/>
        </w:rPr>
        <w:t xml:space="preserve"> về đội ngũ giảng viên, trang thiết bị, thư viện phục vụ ngành đào tạo. Đoàn tự kiểm tra kiểm tra, xác nhận các điều kiện đảm bảo chất lượng đào tạo. </w:t>
      </w:r>
    </w:p>
    <w:p w:rsidR="00C0797C" w:rsidRDefault="00427CF0" w:rsidP="00E0002C">
      <w:pPr>
        <w:widowControl w:val="0"/>
        <w:spacing w:before="120" w:after="120" w:line="240" w:lineRule="auto"/>
        <w:ind w:firstLine="720"/>
        <w:outlineLvl w:val="0"/>
        <w:rPr>
          <w:rStyle w:val="fontstyle01"/>
          <w:rFonts w:ascii="Times New Roman" w:hAnsi="Times New Roman" w:cs="Times New Roman"/>
          <w:lang w:val="nl-NL"/>
        </w:rPr>
      </w:pPr>
      <w:r>
        <w:rPr>
          <w:rStyle w:val="fontstyle01"/>
          <w:rFonts w:ascii="Times New Roman" w:hAnsi="Times New Roman" w:cs="Times New Roman"/>
          <w:lang w:val="nl-NL"/>
        </w:rPr>
        <w:t xml:space="preserve">Bước </w:t>
      </w:r>
      <w:r w:rsidR="00C0797C">
        <w:rPr>
          <w:rStyle w:val="fontstyle01"/>
          <w:rFonts w:ascii="Times New Roman" w:hAnsi="Times New Roman" w:cs="Times New Roman"/>
          <w:lang w:val="nl-NL"/>
        </w:rPr>
        <w:t>8</w:t>
      </w:r>
      <w:r>
        <w:rPr>
          <w:rStyle w:val="fontstyle01"/>
          <w:rFonts w:ascii="Times New Roman" w:hAnsi="Times New Roman" w:cs="Times New Roman"/>
          <w:lang w:val="nl-NL"/>
        </w:rPr>
        <w:t xml:space="preserve">. </w:t>
      </w:r>
      <w:r w:rsidR="00B977B4">
        <w:rPr>
          <w:rStyle w:val="fontstyle01"/>
          <w:rFonts w:ascii="Times New Roman" w:hAnsi="Times New Roman" w:cs="Times New Roman"/>
          <w:lang w:val="nl-NL"/>
        </w:rPr>
        <w:t xml:space="preserve">Hiệu trưởng </w:t>
      </w:r>
      <w:r>
        <w:rPr>
          <w:rStyle w:val="fontstyle01"/>
          <w:rFonts w:ascii="Times New Roman" w:hAnsi="Times New Roman" w:cs="Times New Roman"/>
          <w:lang w:val="nl-NL"/>
        </w:rPr>
        <w:t>ra quyết định thành lập Hội đồng thẩm định ngoài thẩm định chương trình đào tạo và các điều kiện đảm bảo chất lượng đào tạo.</w:t>
      </w:r>
      <w:r w:rsidR="00C0797C">
        <w:rPr>
          <w:rStyle w:val="fontstyle01"/>
          <w:rFonts w:ascii="Times New Roman" w:hAnsi="Times New Roman" w:cs="Times New Roman"/>
          <w:lang w:val="nl-NL"/>
        </w:rPr>
        <w:t xml:space="preserve"> </w:t>
      </w:r>
      <w:r w:rsidR="00215789">
        <w:rPr>
          <w:rStyle w:val="fontstyle01"/>
          <w:rFonts w:ascii="Times New Roman" w:hAnsi="Times New Roman" w:cs="Times New Roman"/>
          <w:lang w:val="nl-NL"/>
        </w:rPr>
        <w:t>Việc t</w:t>
      </w:r>
      <w:r w:rsidR="00C0797C">
        <w:rPr>
          <w:rStyle w:val="fontstyle01"/>
          <w:rFonts w:ascii="Times New Roman" w:hAnsi="Times New Roman" w:cs="Times New Roman"/>
          <w:lang w:val="nl-NL"/>
        </w:rPr>
        <w:t xml:space="preserve">hẩm định </w:t>
      </w:r>
      <w:r w:rsidR="00215789">
        <w:rPr>
          <w:rStyle w:val="fontstyle01"/>
          <w:rFonts w:ascii="Times New Roman" w:hAnsi="Times New Roman" w:cs="Times New Roman"/>
          <w:lang w:val="nl-NL"/>
        </w:rPr>
        <w:t>được</w:t>
      </w:r>
      <w:r w:rsidR="00C0797C">
        <w:rPr>
          <w:rStyle w:val="fontstyle01"/>
          <w:rFonts w:ascii="Times New Roman" w:hAnsi="Times New Roman" w:cs="Times New Roman"/>
          <w:lang w:val="nl-NL"/>
        </w:rPr>
        <w:t xml:space="preserve"> thực hiện bởi Hội đồng thẩm định ngoài và được quy định chi tiết trong Điều </w:t>
      </w:r>
      <w:r w:rsidR="00BC0774">
        <w:rPr>
          <w:rStyle w:val="fontstyle01"/>
          <w:rFonts w:ascii="Times New Roman" w:hAnsi="Times New Roman" w:cs="Times New Roman"/>
          <w:lang w:val="nl-NL"/>
        </w:rPr>
        <w:t>11</w:t>
      </w:r>
      <w:r w:rsidR="00215789">
        <w:rPr>
          <w:rStyle w:val="fontstyle01"/>
          <w:rFonts w:ascii="Times New Roman" w:hAnsi="Times New Roman" w:cs="Times New Roman"/>
          <w:lang w:val="nl-NL"/>
        </w:rPr>
        <w:t xml:space="preserve"> của quy định này</w:t>
      </w:r>
      <w:r w:rsidR="00B977B4">
        <w:rPr>
          <w:rStyle w:val="fontstyle01"/>
          <w:rFonts w:ascii="Times New Roman" w:hAnsi="Times New Roman" w:cs="Times New Roman"/>
          <w:lang w:val="nl-NL"/>
        </w:rPr>
        <w:t xml:space="preserve">. Hội đồng thẩm định ngoài họp đánh giá và kết luận về chương trình đào tạo và các điều kiện đảm bảo chất lượng đào tạo. </w:t>
      </w:r>
    </w:p>
    <w:p w:rsidR="00B977B4" w:rsidRDefault="00C0797C" w:rsidP="00E0002C">
      <w:pPr>
        <w:widowControl w:val="0"/>
        <w:spacing w:before="120" w:after="120" w:line="240" w:lineRule="auto"/>
        <w:ind w:firstLine="720"/>
        <w:outlineLvl w:val="0"/>
        <w:rPr>
          <w:rStyle w:val="fontstyle01"/>
          <w:rFonts w:ascii="Times New Roman" w:hAnsi="Times New Roman" w:cs="Times New Roman"/>
          <w:lang w:val="nl-NL"/>
        </w:rPr>
      </w:pPr>
      <w:r>
        <w:rPr>
          <w:rStyle w:val="fontstyle01"/>
          <w:rFonts w:ascii="Times New Roman" w:hAnsi="Times New Roman" w:cs="Times New Roman"/>
          <w:lang w:val="nl-NL"/>
        </w:rPr>
        <w:t>Bước 9.</w:t>
      </w:r>
      <w:r w:rsidR="00B977B4">
        <w:rPr>
          <w:rStyle w:val="fontstyle01"/>
          <w:rFonts w:ascii="Times New Roman" w:hAnsi="Times New Roman" w:cs="Times New Roman"/>
          <w:lang w:val="nl-NL"/>
        </w:rPr>
        <w:t xml:space="preserve"> Tổ soạn thảo hoàn thiện chương trình đào tạo theo góp ý của Hội đồng thẩm định ngoài kèm theo văn bản giải trình về những điều chỉnh, sửa đổi. Chương trình đào tạo hoàn thiện phải có xác nhận của Chủ tịch Hội đồng thẩm định ngoài.</w:t>
      </w:r>
    </w:p>
    <w:p w:rsidR="00B977B4" w:rsidRDefault="00B977B4" w:rsidP="00E0002C">
      <w:pPr>
        <w:widowControl w:val="0"/>
        <w:spacing w:before="120" w:after="120" w:line="240" w:lineRule="auto"/>
        <w:ind w:firstLine="720"/>
        <w:outlineLvl w:val="0"/>
        <w:rPr>
          <w:rStyle w:val="fontstyle01"/>
          <w:rFonts w:ascii="Times New Roman" w:hAnsi="Times New Roman" w:cs="Times New Roman"/>
          <w:lang w:val="nl-NL"/>
        </w:rPr>
      </w:pPr>
      <w:r>
        <w:rPr>
          <w:rStyle w:val="fontstyle01"/>
          <w:rFonts w:ascii="Times New Roman" w:hAnsi="Times New Roman" w:cs="Times New Roman"/>
          <w:lang w:val="nl-NL"/>
        </w:rPr>
        <w:t xml:space="preserve">Bước 10. Hội đồng Khoa học Đào tạo thông qua Chương trình đào tạo và Đề án mở ngành. Hiệu trưởng ra quyết định ban hành chương trình đào tạo và phê duyệt đề án.  </w:t>
      </w:r>
    </w:p>
    <w:p w:rsidR="00A43C22" w:rsidRDefault="00B977B4" w:rsidP="00E0002C">
      <w:pPr>
        <w:widowControl w:val="0"/>
        <w:spacing w:before="120" w:after="120" w:line="240" w:lineRule="auto"/>
        <w:ind w:firstLine="720"/>
        <w:outlineLvl w:val="0"/>
        <w:rPr>
          <w:rStyle w:val="fontstyle01"/>
          <w:rFonts w:ascii="Times New Roman" w:hAnsi="Times New Roman" w:cs="Times New Roman"/>
          <w:lang w:val="nl-NL"/>
        </w:rPr>
      </w:pPr>
      <w:r>
        <w:rPr>
          <w:rStyle w:val="fontstyle01"/>
          <w:rFonts w:ascii="Times New Roman" w:hAnsi="Times New Roman" w:cs="Times New Roman"/>
          <w:lang w:val="nl-NL"/>
        </w:rPr>
        <w:t>Bước 11. Tổ xây dựng đề án tập hợp các văn bản (chi tiết xem phụ lục ?) thành hồ sơ mở ngành. Nhà trường trình Bộ Giáo dục và Đào tạo hồ sơ xin phép mở ngành đối với các ngành đào tạo giáo viên, trình Hội đồng trường đối với các ngành còn lại.</w:t>
      </w:r>
      <w:r w:rsidR="00A43C22">
        <w:rPr>
          <w:rStyle w:val="fontstyle01"/>
          <w:rFonts w:ascii="Times New Roman" w:hAnsi="Times New Roman" w:cs="Times New Roman"/>
          <w:lang w:val="nl-NL"/>
        </w:rPr>
        <w:t xml:space="preserve"> Việc tuyển sinh, đào tạo được thực hiện sau khi được cấp phép </w:t>
      </w:r>
      <w:r w:rsidR="00BC0774">
        <w:rPr>
          <w:rStyle w:val="fontstyle01"/>
          <w:rFonts w:ascii="Times New Roman" w:hAnsi="Times New Roman" w:cs="Times New Roman"/>
          <w:lang w:val="nl-NL"/>
        </w:rPr>
        <w:t xml:space="preserve">của Bộ Giáo dục và Đào tạo hoặc quyết định của Hội đồng trường. </w:t>
      </w:r>
    </w:p>
    <w:p w:rsidR="00A43C22" w:rsidRDefault="00A43C22" w:rsidP="00A43C22">
      <w:pPr>
        <w:widowControl w:val="0"/>
        <w:spacing w:before="120" w:after="120" w:line="240" w:lineRule="auto"/>
        <w:rPr>
          <w:rFonts w:cs="Times New Roman"/>
          <w:b/>
          <w:color w:val="000000"/>
          <w:sz w:val="26"/>
          <w:szCs w:val="26"/>
          <w:lang w:val="nl-NL"/>
        </w:rPr>
      </w:pPr>
      <w:r w:rsidRPr="007604F0">
        <w:rPr>
          <w:rFonts w:eastAsia="Times New Roman" w:cs="Times New Roman"/>
          <w:b/>
          <w:sz w:val="26"/>
          <w:szCs w:val="26"/>
          <w:lang w:val="nl-NL"/>
        </w:rPr>
        <w:lastRenderedPageBreak/>
        <w:t xml:space="preserve">Điều </w:t>
      </w:r>
      <w:r>
        <w:rPr>
          <w:rFonts w:eastAsia="Times New Roman" w:cs="Times New Roman"/>
          <w:b/>
          <w:sz w:val="26"/>
          <w:szCs w:val="26"/>
          <w:lang w:val="nl-NL"/>
        </w:rPr>
        <w:t>1</w:t>
      </w:r>
      <w:r w:rsidR="00BC0774">
        <w:rPr>
          <w:rFonts w:eastAsia="Times New Roman" w:cs="Times New Roman"/>
          <w:b/>
          <w:sz w:val="26"/>
          <w:szCs w:val="26"/>
          <w:lang w:val="nl-NL"/>
        </w:rPr>
        <w:t>1</w:t>
      </w:r>
      <w:r w:rsidRPr="007604F0">
        <w:rPr>
          <w:rFonts w:eastAsia="Times New Roman" w:cs="Times New Roman"/>
          <w:b/>
          <w:sz w:val="26"/>
          <w:szCs w:val="26"/>
          <w:lang w:val="nl-NL"/>
        </w:rPr>
        <w:t xml:space="preserve">. </w:t>
      </w:r>
      <w:r>
        <w:rPr>
          <w:rFonts w:eastAsia="Times New Roman" w:cs="Times New Roman"/>
          <w:b/>
          <w:sz w:val="26"/>
          <w:szCs w:val="26"/>
          <w:lang w:val="nl-NL"/>
        </w:rPr>
        <w:t xml:space="preserve">Thẩm định chương trình đào tạo mới và các điều kiện đảm bảo chất lượng đào tạo </w:t>
      </w:r>
    </w:p>
    <w:p w:rsidR="00A43C22" w:rsidRPr="00A43C22" w:rsidRDefault="00A43C22" w:rsidP="00A43C22">
      <w:pPr>
        <w:widowControl w:val="0"/>
        <w:spacing w:before="120" w:after="120" w:line="240" w:lineRule="auto"/>
        <w:ind w:firstLine="720"/>
        <w:outlineLvl w:val="0"/>
        <w:rPr>
          <w:rStyle w:val="fontstyle01"/>
          <w:rFonts w:ascii="Times New Roman" w:hAnsi="Times New Roman" w:cs="Times New Roman"/>
          <w:lang w:val="nl-NL"/>
        </w:rPr>
      </w:pPr>
      <w:r>
        <w:rPr>
          <w:rStyle w:val="fontstyle01"/>
          <w:rFonts w:ascii="Times New Roman" w:hAnsi="Times New Roman" w:cs="Times New Roman"/>
          <w:lang w:val="nl-NL"/>
        </w:rPr>
        <w:t xml:space="preserve">1. Chương trình đào tạo được xây dựng để mở ngành phải được đánh giá </w:t>
      </w:r>
      <w:r w:rsidR="008107D4">
        <w:rPr>
          <w:rStyle w:val="fontstyle01"/>
          <w:rFonts w:ascii="Times New Roman" w:hAnsi="Times New Roman" w:cs="Times New Roman"/>
          <w:lang w:val="nl-NL"/>
        </w:rPr>
        <w:t>bởi</w:t>
      </w:r>
      <w:r>
        <w:rPr>
          <w:rStyle w:val="fontstyle01"/>
          <w:rFonts w:ascii="Times New Roman" w:hAnsi="Times New Roman" w:cs="Times New Roman"/>
          <w:lang w:val="nl-NL"/>
        </w:rPr>
        <w:t xml:space="preserve"> Hội đồng thẩm định ngoài (gọi tắt là Hội đồng thẩm định). Hội đồng thẩm định được Hiệu trưởng ra </w:t>
      </w:r>
      <w:r w:rsidRPr="00A43C22">
        <w:rPr>
          <w:rStyle w:val="fontstyle01"/>
          <w:rFonts w:ascii="Times New Roman" w:hAnsi="Times New Roman" w:cs="Times New Roman"/>
          <w:lang w:val="nl-NL"/>
        </w:rPr>
        <w:t>quyết định thành lập theo đề nghị của Hội đồng khoa học và đào tạo. Tiêu chuẩn và cơ cấu Hội đồng thẩm định được quy định như sau:</w:t>
      </w:r>
    </w:p>
    <w:p w:rsidR="00A43C22" w:rsidRPr="00A43C22" w:rsidRDefault="00A43C22" w:rsidP="00A43C22">
      <w:pPr>
        <w:widowControl w:val="0"/>
        <w:spacing w:before="120" w:after="120" w:line="240" w:lineRule="auto"/>
        <w:ind w:firstLine="720"/>
        <w:outlineLvl w:val="0"/>
        <w:rPr>
          <w:rStyle w:val="fontstyle01"/>
          <w:rFonts w:ascii="Times New Roman" w:hAnsi="Times New Roman" w:cs="Times New Roman"/>
          <w:lang w:val="nl-NL"/>
        </w:rPr>
      </w:pPr>
      <w:r w:rsidRPr="00A43C22">
        <w:rPr>
          <w:rStyle w:val="fontstyle01"/>
          <w:rFonts w:ascii="Times New Roman" w:hAnsi="Times New Roman" w:cs="Times New Roman"/>
          <w:lang w:val="nl-NL"/>
        </w:rPr>
        <w:t xml:space="preserve">Hội đồng thẩm định có 5 thành viên là </w:t>
      </w:r>
      <w:r>
        <w:rPr>
          <w:rStyle w:val="fontstyle01"/>
          <w:rFonts w:ascii="Times New Roman" w:hAnsi="Times New Roman" w:cs="Times New Roman"/>
          <w:lang w:val="nl-NL"/>
        </w:rPr>
        <w:t>những người có chuyên môn đào tạo cùng ngành hoặc ngành gần (nếu ngành đăng ký đào tạo là ngành mới)</w:t>
      </w:r>
      <w:r w:rsidRPr="00A43C22">
        <w:rPr>
          <w:rStyle w:val="fontstyle01"/>
          <w:rFonts w:ascii="Times New Roman" w:hAnsi="Times New Roman" w:cs="Times New Roman"/>
          <w:lang w:val="nl-NL"/>
        </w:rPr>
        <w:t xml:space="preserve"> với chương trình </w:t>
      </w:r>
      <w:r>
        <w:rPr>
          <w:rStyle w:val="fontstyle01"/>
          <w:rFonts w:ascii="Times New Roman" w:hAnsi="Times New Roman" w:cs="Times New Roman"/>
          <w:lang w:val="nl-NL"/>
        </w:rPr>
        <w:t xml:space="preserve">đào tạo </w:t>
      </w:r>
      <w:r w:rsidRPr="00A43C22">
        <w:rPr>
          <w:rStyle w:val="fontstyle01"/>
          <w:rFonts w:ascii="Times New Roman" w:hAnsi="Times New Roman" w:cs="Times New Roman"/>
          <w:lang w:val="nl-NL"/>
        </w:rPr>
        <w:t>cần thẩm định</w:t>
      </w:r>
      <w:r>
        <w:rPr>
          <w:rStyle w:val="fontstyle01"/>
          <w:rFonts w:ascii="Times New Roman" w:hAnsi="Times New Roman" w:cs="Times New Roman"/>
          <w:lang w:val="nl-NL"/>
        </w:rPr>
        <w:t>, được mời từ ít nhất 2 cơ sở đào tạo khác</w:t>
      </w:r>
      <w:r w:rsidR="00215789">
        <w:rPr>
          <w:rStyle w:val="fontstyle01"/>
          <w:rFonts w:ascii="Times New Roman" w:hAnsi="Times New Roman" w:cs="Times New Roman"/>
          <w:lang w:val="nl-NL"/>
        </w:rPr>
        <w:t xml:space="preserve"> nhau</w:t>
      </w:r>
      <w:r w:rsidR="008107D4">
        <w:rPr>
          <w:rStyle w:val="fontstyle01"/>
          <w:rFonts w:ascii="Times New Roman" w:hAnsi="Times New Roman" w:cs="Times New Roman"/>
          <w:lang w:val="nl-NL"/>
        </w:rPr>
        <w:t xml:space="preserve"> có kinh nghiệm đào tạo ngành có chương trình cần thẩm định</w:t>
      </w:r>
      <w:r>
        <w:rPr>
          <w:rStyle w:val="fontstyle01"/>
          <w:rFonts w:ascii="Times New Roman" w:hAnsi="Times New Roman" w:cs="Times New Roman"/>
          <w:lang w:val="nl-NL"/>
        </w:rPr>
        <w:t>. Hội đồng gồm Chủ tịch có học hàm phó giáo sư</w:t>
      </w:r>
      <w:r w:rsidR="00BC0774">
        <w:rPr>
          <w:rStyle w:val="fontstyle01"/>
          <w:rFonts w:ascii="Times New Roman" w:hAnsi="Times New Roman" w:cs="Times New Roman"/>
          <w:lang w:val="nl-NL"/>
        </w:rPr>
        <w:t xml:space="preserve"> hoặc</w:t>
      </w:r>
      <w:r>
        <w:rPr>
          <w:rStyle w:val="fontstyle01"/>
          <w:rFonts w:ascii="Times New Roman" w:hAnsi="Times New Roman" w:cs="Times New Roman"/>
          <w:lang w:val="nl-NL"/>
        </w:rPr>
        <w:t xml:space="preserve"> giáo sư; thư ký và 02 ủy viên phản biện có học vị tiến sĩ </w:t>
      </w:r>
      <w:r w:rsidR="00BC0774">
        <w:rPr>
          <w:rStyle w:val="fontstyle01"/>
          <w:rFonts w:ascii="Times New Roman" w:hAnsi="Times New Roman" w:cs="Times New Roman"/>
          <w:lang w:val="nl-NL"/>
        </w:rPr>
        <w:t xml:space="preserve">trở lên </w:t>
      </w:r>
      <w:r>
        <w:rPr>
          <w:rStyle w:val="fontstyle01"/>
          <w:rFonts w:ascii="Times New Roman" w:hAnsi="Times New Roman" w:cs="Times New Roman"/>
          <w:lang w:val="nl-NL"/>
        </w:rPr>
        <w:t xml:space="preserve">và một người </w:t>
      </w:r>
      <w:r w:rsidRPr="00A43C22">
        <w:rPr>
          <w:rStyle w:val="fontstyle01"/>
          <w:rFonts w:ascii="Times New Roman" w:hAnsi="Times New Roman" w:cs="Times New Roman"/>
          <w:lang w:val="nl-NL"/>
        </w:rPr>
        <w:t xml:space="preserve">đại diện cho các đơn vị sử dụng </w:t>
      </w:r>
      <w:r w:rsidR="00BC0774">
        <w:rPr>
          <w:rStyle w:val="fontstyle01"/>
          <w:rFonts w:ascii="Times New Roman" w:hAnsi="Times New Roman" w:cs="Times New Roman"/>
          <w:lang w:val="nl-NL"/>
        </w:rPr>
        <w:t xml:space="preserve">sinh viên tốt nghiệp </w:t>
      </w:r>
      <w:r>
        <w:rPr>
          <w:rStyle w:val="fontstyle01"/>
          <w:rFonts w:ascii="Times New Roman" w:hAnsi="Times New Roman" w:cs="Times New Roman"/>
          <w:lang w:val="nl-NL"/>
        </w:rPr>
        <w:t>có học vị thạc sĩ trở lên</w:t>
      </w:r>
      <w:r w:rsidR="00BC0774">
        <w:rPr>
          <w:rStyle w:val="fontstyle01"/>
          <w:rFonts w:ascii="Times New Roman" w:hAnsi="Times New Roman" w:cs="Times New Roman"/>
          <w:lang w:val="nl-NL"/>
        </w:rPr>
        <w:t xml:space="preserve">, </w:t>
      </w:r>
      <w:r>
        <w:rPr>
          <w:rStyle w:val="fontstyle01"/>
          <w:rFonts w:ascii="Times New Roman" w:hAnsi="Times New Roman" w:cs="Times New Roman"/>
          <w:lang w:val="nl-NL"/>
        </w:rPr>
        <w:t xml:space="preserve">có ít nhất </w:t>
      </w:r>
      <w:r w:rsidRPr="00A43C22">
        <w:rPr>
          <w:rStyle w:val="fontstyle01"/>
          <w:rFonts w:ascii="Times New Roman" w:hAnsi="Times New Roman" w:cs="Times New Roman"/>
          <w:lang w:val="nl-NL"/>
        </w:rPr>
        <w:t>5 năm kinh nghiệm thực tiễn thuộc lĩnh vực của chương trình đào tạo tham gia làm ủy viên hội đồng thẩm định</w:t>
      </w:r>
      <w:r>
        <w:rPr>
          <w:rStyle w:val="fontstyle01"/>
          <w:rFonts w:ascii="Times New Roman" w:hAnsi="Times New Roman" w:cs="Times New Roman"/>
          <w:lang w:val="nl-NL"/>
        </w:rPr>
        <w:t xml:space="preserve">. Thành viên Tổ soạn thảo không tham gia Hội đồng thẩm định. </w:t>
      </w:r>
      <w:r w:rsidR="00215789">
        <w:rPr>
          <w:rStyle w:val="fontstyle01"/>
          <w:rFonts w:ascii="Times New Roman" w:hAnsi="Times New Roman" w:cs="Times New Roman"/>
          <w:lang w:val="nl-NL"/>
        </w:rPr>
        <w:t xml:space="preserve">Giảng viên của trường </w:t>
      </w:r>
      <w:r w:rsidR="00BC0774">
        <w:rPr>
          <w:rStyle w:val="fontstyle01"/>
          <w:rFonts w:ascii="Times New Roman" w:hAnsi="Times New Roman" w:cs="Times New Roman"/>
          <w:lang w:val="nl-NL"/>
        </w:rPr>
        <w:t xml:space="preserve">có thể </w:t>
      </w:r>
      <w:r w:rsidR="00215789">
        <w:rPr>
          <w:rStyle w:val="fontstyle01"/>
          <w:rFonts w:ascii="Times New Roman" w:hAnsi="Times New Roman" w:cs="Times New Roman"/>
          <w:lang w:val="nl-NL"/>
        </w:rPr>
        <w:t xml:space="preserve">tham gia </w:t>
      </w:r>
      <w:r>
        <w:rPr>
          <w:rStyle w:val="fontstyle01"/>
          <w:rFonts w:ascii="Times New Roman" w:hAnsi="Times New Roman" w:cs="Times New Roman"/>
          <w:lang w:val="nl-NL"/>
        </w:rPr>
        <w:t xml:space="preserve">Hội đồng thẩm định </w:t>
      </w:r>
      <w:r w:rsidR="00215789">
        <w:rPr>
          <w:rStyle w:val="fontstyle01"/>
          <w:rFonts w:ascii="Times New Roman" w:hAnsi="Times New Roman" w:cs="Times New Roman"/>
          <w:lang w:val="nl-NL"/>
        </w:rPr>
        <w:t xml:space="preserve">nhưng không quá một người. </w:t>
      </w:r>
    </w:p>
    <w:p w:rsidR="00A43C22" w:rsidRPr="00A43C22" w:rsidRDefault="00A43C22" w:rsidP="00A43C22">
      <w:pPr>
        <w:widowControl w:val="0"/>
        <w:spacing w:before="120" w:after="120" w:line="240" w:lineRule="auto"/>
        <w:ind w:firstLine="720"/>
        <w:outlineLvl w:val="0"/>
        <w:rPr>
          <w:rStyle w:val="fontstyle01"/>
          <w:rFonts w:ascii="Times New Roman" w:hAnsi="Times New Roman" w:cs="Times New Roman"/>
          <w:lang w:val="nl-NL"/>
        </w:rPr>
      </w:pPr>
      <w:r w:rsidRPr="00A43C22">
        <w:rPr>
          <w:rStyle w:val="fontstyle01"/>
          <w:rFonts w:ascii="Times New Roman" w:hAnsi="Times New Roman" w:cs="Times New Roman"/>
          <w:lang w:val="nl-NL"/>
        </w:rPr>
        <w:t xml:space="preserve">Trường hợp chương trình cần thẩm định </w:t>
      </w:r>
      <w:r>
        <w:rPr>
          <w:rStyle w:val="fontstyle01"/>
          <w:rFonts w:ascii="Times New Roman" w:hAnsi="Times New Roman" w:cs="Times New Roman"/>
          <w:lang w:val="nl-NL"/>
        </w:rPr>
        <w:t xml:space="preserve">là </w:t>
      </w:r>
      <w:r w:rsidRPr="00A43C22">
        <w:rPr>
          <w:rStyle w:val="fontstyle01"/>
          <w:rFonts w:ascii="Times New Roman" w:hAnsi="Times New Roman" w:cs="Times New Roman"/>
          <w:lang w:val="nl-NL"/>
        </w:rPr>
        <w:t>ngành mới, chưa có cơ sở nào ở Việt Nam đào tạo thì Hội đồng thẩm định gồm những người đủ tiêu chuẩn theo quy định này thuộc ngành gần, đã nghiên cứu và công bố ít nhất một công trình khoa học liên quan đến chương trình cần thẩm định (trừ thành viên đại diện cho đơn vị sử dụng lao động).</w:t>
      </w:r>
    </w:p>
    <w:p w:rsidR="00675767" w:rsidRDefault="00A43C22" w:rsidP="00E0002C">
      <w:pPr>
        <w:widowControl w:val="0"/>
        <w:spacing w:before="120" w:after="120" w:line="240" w:lineRule="auto"/>
        <w:ind w:firstLine="720"/>
        <w:outlineLvl w:val="0"/>
        <w:rPr>
          <w:rStyle w:val="fontstyle01"/>
          <w:rFonts w:ascii="Times New Roman" w:hAnsi="Times New Roman" w:cs="Times New Roman"/>
          <w:lang w:val="nl-NL"/>
        </w:rPr>
      </w:pPr>
      <w:r w:rsidRPr="00A43C22">
        <w:rPr>
          <w:rStyle w:val="fontstyle01"/>
          <w:rFonts w:ascii="Times New Roman" w:hAnsi="Times New Roman" w:cs="Times New Roman"/>
          <w:lang w:val="nl-NL"/>
        </w:rPr>
        <w:t xml:space="preserve">2. </w:t>
      </w:r>
      <w:r>
        <w:rPr>
          <w:rStyle w:val="fontstyle01"/>
          <w:rFonts w:ascii="Times New Roman" w:hAnsi="Times New Roman" w:cs="Times New Roman"/>
          <w:lang w:val="nl-NL"/>
        </w:rPr>
        <w:t>Căn cứ vào dự thảo chương trình đào tạo và các quy định hiện hành, Hội đồng thẩm định tiến hành t</w:t>
      </w:r>
      <w:r w:rsidRPr="00A43C22">
        <w:rPr>
          <w:rStyle w:val="fontstyle01"/>
          <w:rFonts w:ascii="Times New Roman" w:hAnsi="Times New Roman" w:cs="Times New Roman"/>
          <w:lang w:val="nl-NL"/>
        </w:rPr>
        <w:t>hẩm định</w:t>
      </w:r>
      <w:r>
        <w:rPr>
          <w:rStyle w:val="fontstyle01"/>
          <w:rFonts w:ascii="Times New Roman" w:hAnsi="Times New Roman" w:cs="Times New Roman"/>
          <w:lang w:val="nl-NL"/>
        </w:rPr>
        <w:t xml:space="preserve"> và kết luận về  </w:t>
      </w:r>
      <w:r w:rsidRPr="00A43C22">
        <w:rPr>
          <w:rStyle w:val="fontstyle01"/>
          <w:rFonts w:ascii="Times New Roman" w:hAnsi="Times New Roman" w:cs="Times New Roman"/>
          <w:lang w:val="nl-NL"/>
        </w:rPr>
        <w:t>chương trình đào tạo</w:t>
      </w:r>
      <w:r>
        <w:rPr>
          <w:rStyle w:val="fontstyle01"/>
          <w:rFonts w:ascii="Times New Roman" w:hAnsi="Times New Roman" w:cs="Times New Roman"/>
          <w:lang w:val="nl-NL"/>
        </w:rPr>
        <w:t>; đ</w:t>
      </w:r>
      <w:r w:rsidR="00BC0774">
        <w:rPr>
          <w:rStyle w:val="fontstyle01"/>
          <w:rFonts w:ascii="Times New Roman" w:hAnsi="Times New Roman" w:cs="Times New Roman"/>
          <w:lang w:val="nl-NL"/>
        </w:rPr>
        <w:t>ồ</w:t>
      </w:r>
      <w:r>
        <w:rPr>
          <w:rStyle w:val="fontstyle01"/>
          <w:rFonts w:ascii="Times New Roman" w:hAnsi="Times New Roman" w:cs="Times New Roman"/>
          <w:lang w:val="nl-NL"/>
        </w:rPr>
        <w:t xml:space="preserve">ng thời căn cứ vào các điều kiện đảm bảo chất lượng thực tế </w:t>
      </w:r>
      <w:r w:rsidR="00BC0774">
        <w:rPr>
          <w:rStyle w:val="fontstyle01"/>
          <w:rFonts w:ascii="Times New Roman" w:hAnsi="Times New Roman" w:cs="Times New Roman"/>
          <w:lang w:val="nl-NL"/>
        </w:rPr>
        <w:t xml:space="preserve">đã được Đoàn kiểm tra </w:t>
      </w:r>
      <w:r>
        <w:rPr>
          <w:rStyle w:val="fontstyle01"/>
          <w:rFonts w:ascii="Times New Roman" w:hAnsi="Times New Roman" w:cs="Times New Roman"/>
          <w:lang w:val="nl-NL"/>
        </w:rPr>
        <w:t xml:space="preserve">xác nhận để đánh giá và kết luận </w:t>
      </w:r>
      <w:r w:rsidR="00BC0774">
        <w:rPr>
          <w:rStyle w:val="fontstyle01"/>
          <w:rFonts w:ascii="Times New Roman" w:hAnsi="Times New Roman" w:cs="Times New Roman"/>
          <w:lang w:val="nl-NL"/>
        </w:rPr>
        <w:t xml:space="preserve">Trường </w:t>
      </w:r>
      <w:r>
        <w:rPr>
          <w:rStyle w:val="fontstyle01"/>
          <w:rFonts w:ascii="Times New Roman" w:hAnsi="Times New Roman" w:cs="Times New Roman"/>
          <w:lang w:val="nl-NL"/>
        </w:rPr>
        <w:t>có đáp ứng yêu cầu đảm bảo chất lượng đào tạo theo quy định hiện hành hay không. Đối với những ngành có yêu cầu về máy móc</w:t>
      </w:r>
      <w:r w:rsidR="00BC0774">
        <w:rPr>
          <w:rStyle w:val="fontstyle01"/>
          <w:rFonts w:ascii="Times New Roman" w:hAnsi="Times New Roman" w:cs="Times New Roman"/>
          <w:lang w:val="nl-NL"/>
        </w:rPr>
        <w:t>,</w:t>
      </w:r>
      <w:r>
        <w:rPr>
          <w:rStyle w:val="fontstyle01"/>
          <w:rFonts w:ascii="Times New Roman" w:hAnsi="Times New Roman" w:cs="Times New Roman"/>
          <w:lang w:val="nl-NL"/>
        </w:rPr>
        <w:t xml:space="preserve"> thiết bị thí nghiệm</w:t>
      </w:r>
      <w:r w:rsidR="00BC0774">
        <w:rPr>
          <w:rStyle w:val="fontstyle01"/>
          <w:rFonts w:ascii="Times New Roman" w:hAnsi="Times New Roman" w:cs="Times New Roman"/>
          <w:lang w:val="nl-NL"/>
        </w:rPr>
        <w:t>,</w:t>
      </w:r>
      <w:r>
        <w:rPr>
          <w:rStyle w:val="fontstyle01"/>
          <w:rFonts w:ascii="Times New Roman" w:hAnsi="Times New Roman" w:cs="Times New Roman"/>
          <w:lang w:val="nl-NL"/>
        </w:rPr>
        <w:t xml:space="preserve"> thực hành, Hội đồng thẩm định phải kiểm tra thực tế trước khi kết luận.  Biên bản thẩm định phải có chữ ký của các thành viên Hội đồng thẩm định và đóng dấu của Trường. </w:t>
      </w:r>
      <w:r w:rsidR="00E0002C">
        <w:rPr>
          <w:rStyle w:val="fontstyle01"/>
          <w:rFonts w:ascii="Times New Roman" w:hAnsi="Times New Roman" w:cs="Times New Roman"/>
          <w:lang w:val="nl-NL"/>
        </w:rPr>
        <w:t xml:space="preserve">   </w:t>
      </w:r>
    </w:p>
    <w:p w:rsidR="00675767" w:rsidRDefault="00675767" w:rsidP="00675767">
      <w:pPr>
        <w:widowControl w:val="0"/>
        <w:spacing w:before="120" w:after="120" w:line="240" w:lineRule="auto"/>
        <w:rPr>
          <w:rFonts w:cs="Times New Roman"/>
          <w:b/>
          <w:color w:val="000000"/>
          <w:sz w:val="26"/>
          <w:szCs w:val="26"/>
          <w:lang w:val="nl-NL"/>
        </w:rPr>
      </w:pPr>
      <w:r w:rsidRPr="007604F0">
        <w:rPr>
          <w:rFonts w:eastAsia="Times New Roman" w:cs="Times New Roman"/>
          <w:b/>
          <w:sz w:val="26"/>
          <w:szCs w:val="26"/>
          <w:lang w:val="nl-NL"/>
        </w:rPr>
        <w:t xml:space="preserve">Điều </w:t>
      </w:r>
      <w:r>
        <w:rPr>
          <w:rFonts w:eastAsia="Times New Roman" w:cs="Times New Roman"/>
          <w:b/>
          <w:sz w:val="26"/>
          <w:szCs w:val="26"/>
          <w:lang w:val="nl-NL"/>
        </w:rPr>
        <w:t>12</w:t>
      </w:r>
      <w:r w:rsidRPr="007604F0">
        <w:rPr>
          <w:rFonts w:eastAsia="Times New Roman" w:cs="Times New Roman"/>
          <w:b/>
          <w:sz w:val="26"/>
          <w:szCs w:val="26"/>
          <w:lang w:val="nl-NL"/>
        </w:rPr>
        <w:t xml:space="preserve">. </w:t>
      </w:r>
      <w:r>
        <w:rPr>
          <w:rFonts w:eastAsia="Times New Roman" w:cs="Times New Roman"/>
          <w:b/>
          <w:sz w:val="26"/>
          <w:szCs w:val="26"/>
          <w:lang w:val="nl-NL"/>
        </w:rPr>
        <w:t xml:space="preserve">Tổ chức thực hiện </w:t>
      </w:r>
    </w:p>
    <w:p w:rsidR="00D060FD" w:rsidRDefault="00D060FD" w:rsidP="00D060FD">
      <w:pPr>
        <w:widowControl w:val="0"/>
        <w:tabs>
          <w:tab w:val="left" w:pos="900"/>
        </w:tabs>
        <w:spacing w:before="120" w:after="120" w:line="240" w:lineRule="auto"/>
        <w:ind w:firstLine="720"/>
        <w:rPr>
          <w:rFonts w:cs="Times New Roman"/>
          <w:color w:val="000000"/>
          <w:sz w:val="26"/>
          <w:szCs w:val="26"/>
          <w:lang w:val="nl-NL"/>
        </w:rPr>
      </w:pPr>
      <w:r w:rsidRPr="0013779D">
        <w:rPr>
          <w:rFonts w:cs="Times New Roman"/>
          <w:color w:val="000000"/>
          <w:sz w:val="26"/>
          <w:szCs w:val="26"/>
          <w:lang w:val="nl-NL"/>
        </w:rPr>
        <w:t>1.</w:t>
      </w:r>
      <w:r>
        <w:rPr>
          <w:rFonts w:cs="Times New Roman"/>
          <w:color w:val="000000"/>
          <w:sz w:val="26"/>
          <w:szCs w:val="26"/>
          <w:lang w:val="nl-NL"/>
        </w:rPr>
        <w:t xml:space="preserve"> Các khoa triển khai phát triển, điều chỉnh các chương trình đào tạo hiện hành do khoa quản lý ít nhất 3 năm một lần tính từ lần điều chỉnh gần nhất. Căn cứ tình hình thực tế, các khoa đề xuất mở ngành đào tạo phù hợp với nhu cầu xã hội và năng lực đào tạo của khoa, của trường. </w:t>
      </w:r>
    </w:p>
    <w:p w:rsidR="00D060FD" w:rsidRDefault="00D060FD" w:rsidP="00D060FD">
      <w:pPr>
        <w:widowControl w:val="0"/>
        <w:tabs>
          <w:tab w:val="left" w:pos="900"/>
        </w:tabs>
        <w:spacing w:before="120" w:after="120" w:line="240" w:lineRule="auto"/>
        <w:ind w:firstLine="720"/>
        <w:rPr>
          <w:rFonts w:cs="Times New Roman"/>
          <w:color w:val="000000"/>
          <w:sz w:val="26"/>
          <w:szCs w:val="26"/>
          <w:lang w:val="nl-NL"/>
        </w:rPr>
      </w:pPr>
      <w:r>
        <w:rPr>
          <w:rFonts w:cs="Times New Roman"/>
          <w:color w:val="000000"/>
          <w:sz w:val="26"/>
          <w:szCs w:val="26"/>
          <w:lang w:val="nl-NL"/>
        </w:rPr>
        <w:t xml:space="preserve">2. Phòng Đào tạo Đại học là đơn vị đầu mối về công tác tổ chức xây dựng, phát triển chương trình đào tạo, hướng dẫn các đơn vị thực hiện quy định này, cung cấp biểu mẫu, tài liệu cần thiết liên quan đến phát triển chương trình và mở ngành đào tạo. </w:t>
      </w:r>
    </w:p>
    <w:p w:rsidR="00D060FD" w:rsidRPr="0013779D" w:rsidRDefault="00D060FD" w:rsidP="00D060FD">
      <w:pPr>
        <w:widowControl w:val="0"/>
        <w:tabs>
          <w:tab w:val="left" w:pos="900"/>
        </w:tabs>
        <w:spacing w:before="120" w:after="120" w:line="240" w:lineRule="auto"/>
        <w:ind w:firstLine="720"/>
        <w:rPr>
          <w:rFonts w:cs="Times New Roman"/>
          <w:color w:val="000000"/>
          <w:sz w:val="26"/>
          <w:szCs w:val="26"/>
          <w:lang w:val="nl-NL"/>
        </w:rPr>
      </w:pPr>
      <w:r>
        <w:rPr>
          <w:rFonts w:cs="Times New Roman"/>
          <w:color w:val="000000"/>
          <w:sz w:val="26"/>
          <w:szCs w:val="26"/>
          <w:lang w:val="nl-NL"/>
        </w:rPr>
        <w:t xml:space="preserve">3. </w:t>
      </w:r>
      <w:r w:rsidRPr="0013779D">
        <w:rPr>
          <w:rFonts w:cs="Times New Roman"/>
          <w:color w:val="000000"/>
          <w:sz w:val="26"/>
          <w:szCs w:val="26"/>
          <w:lang w:val="nl-NL"/>
        </w:rPr>
        <w:t xml:space="preserve">Phòng KT&amp;ĐBCL phối hợp </w:t>
      </w:r>
      <w:r>
        <w:rPr>
          <w:rFonts w:cs="Times New Roman"/>
          <w:color w:val="000000"/>
          <w:sz w:val="26"/>
          <w:szCs w:val="26"/>
          <w:lang w:val="nl-NL"/>
        </w:rPr>
        <w:t xml:space="preserve">khoa và các đơn vị liên quan </w:t>
      </w:r>
      <w:r w:rsidRPr="0013779D">
        <w:rPr>
          <w:rFonts w:cs="Times New Roman"/>
          <w:color w:val="000000"/>
          <w:sz w:val="26"/>
          <w:szCs w:val="26"/>
          <w:lang w:val="nl-NL"/>
        </w:rPr>
        <w:t>lập kế hoạch đảm bảo chất lượng khi triển khai chương trình đào tạo</w:t>
      </w:r>
      <w:r>
        <w:rPr>
          <w:rFonts w:cs="Times New Roman"/>
          <w:color w:val="000000"/>
          <w:sz w:val="26"/>
          <w:szCs w:val="26"/>
          <w:lang w:val="nl-NL"/>
        </w:rPr>
        <w:t xml:space="preserve"> và </w:t>
      </w:r>
      <w:r w:rsidRPr="0013779D">
        <w:rPr>
          <w:rFonts w:cs="Times New Roman"/>
          <w:color w:val="000000"/>
          <w:sz w:val="26"/>
          <w:szCs w:val="26"/>
          <w:lang w:val="nl-NL"/>
        </w:rPr>
        <w:t xml:space="preserve">tổ chức kiểm định chất lượng chương trình đào tạo. </w:t>
      </w:r>
    </w:p>
    <w:p w:rsidR="00D060FD" w:rsidRDefault="00D060FD" w:rsidP="00D060FD">
      <w:pPr>
        <w:widowControl w:val="0"/>
        <w:tabs>
          <w:tab w:val="left" w:pos="900"/>
        </w:tabs>
        <w:spacing w:before="120" w:after="120" w:line="240" w:lineRule="auto"/>
        <w:ind w:firstLine="720"/>
        <w:rPr>
          <w:rFonts w:cs="Times New Roman"/>
          <w:color w:val="000000"/>
          <w:sz w:val="26"/>
          <w:szCs w:val="26"/>
          <w:lang w:val="nl-NL"/>
        </w:rPr>
      </w:pPr>
      <w:r w:rsidRPr="0013779D">
        <w:rPr>
          <w:rFonts w:cs="Times New Roman"/>
          <w:color w:val="000000"/>
          <w:sz w:val="26"/>
          <w:szCs w:val="26"/>
          <w:lang w:val="nl-NL"/>
        </w:rPr>
        <w:t xml:space="preserve">5. Trung tâm Thông tin </w:t>
      </w:r>
      <w:r w:rsidR="008107D4">
        <w:rPr>
          <w:rFonts w:cs="Times New Roman"/>
          <w:color w:val="000000"/>
          <w:sz w:val="26"/>
          <w:szCs w:val="26"/>
          <w:lang w:val="nl-NL"/>
        </w:rPr>
        <w:t>tư liệu</w:t>
      </w:r>
      <w:r w:rsidRPr="0013779D">
        <w:rPr>
          <w:rFonts w:cs="Times New Roman"/>
          <w:color w:val="000000"/>
          <w:sz w:val="26"/>
          <w:szCs w:val="26"/>
          <w:lang w:val="nl-NL"/>
        </w:rPr>
        <w:t xml:space="preserve"> phối hợp với </w:t>
      </w:r>
      <w:r>
        <w:rPr>
          <w:rFonts w:cs="Times New Roman"/>
          <w:color w:val="000000"/>
          <w:sz w:val="26"/>
          <w:szCs w:val="26"/>
          <w:lang w:val="nl-NL"/>
        </w:rPr>
        <w:t xml:space="preserve">các khoa và các đơn vị liên quan </w:t>
      </w:r>
      <w:r w:rsidRPr="0013779D">
        <w:rPr>
          <w:rFonts w:cs="Times New Roman"/>
          <w:color w:val="000000"/>
          <w:sz w:val="26"/>
          <w:szCs w:val="26"/>
          <w:lang w:val="nl-NL"/>
        </w:rPr>
        <w:t xml:space="preserve">lập kế hoạch bổ sung giáo trình, tài liệu tham khảo đáp ứng yêu cầu giảng dạy và học tập theo chương trình đào tạo. </w:t>
      </w:r>
    </w:p>
    <w:p w:rsidR="00D060FD" w:rsidRPr="0013779D" w:rsidRDefault="00D060FD" w:rsidP="00D060FD">
      <w:pPr>
        <w:widowControl w:val="0"/>
        <w:tabs>
          <w:tab w:val="left" w:pos="900"/>
        </w:tabs>
        <w:spacing w:before="120" w:after="120" w:line="240" w:lineRule="auto"/>
        <w:ind w:firstLine="720"/>
        <w:rPr>
          <w:rFonts w:cs="Times New Roman"/>
          <w:color w:val="000000"/>
          <w:sz w:val="26"/>
          <w:szCs w:val="26"/>
          <w:lang w:val="nl-NL"/>
        </w:rPr>
      </w:pPr>
      <w:r>
        <w:rPr>
          <w:rFonts w:cs="Times New Roman"/>
          <w:color w:val="000000"/>
          <w:sz w:val="26"/>
          <w:szCs w:val="26"/>
          <w:lang w:val="nl-NL"/>
        </w:rPr>
        <w:t xml:space="preserve">6. Phòng Kế hoạch Tài chính phối hợp với các đơn vị liên quan, căn cứ qui chế chi tiêu nội bộ dự trù kinh phí hằng năm cho công tác phát triển chương trình và mở ngành đào tạo.  </w:t>
      </w:r>
    </w:p>
    <w:p w:rsidR="00D060FD" w:rsidRPr="0013779D" w:rsidRDefault="00D060FD" w:rsidP="00D060FD">
      <w:pPr>
        <w:widowControl w:val="0"/>
        <w:tabs>
          <w:tab w:val="num" w:pos="840"/>
        </w:tabs>
        <w:spacing w:before="120" w:after="120" w:line="240" w:lineRule="auto"/>
        <w:ind w:firstLine="567"/>
        <w:rPr>
          <w:rFonts w:eastAsia="MS Mincho" w:cs="Times New Roman"/>
          <w:sz w:val="26"/>
          <w:szCs w:val="26"/>
          <w:lang w:val="nl-NL"/>
        </w:rPr>
      </w:pPr>
      <w:r w:rsidRPr="00AC1678">
        <w:rPr>
          <w:rFonts w:eastAsia="MS Mincho" w:cs="Times New Roman"/>
          <w:sz w:val="26"/>
          <w:szCs w:val="26"/>
          <w:lang w:val="vi-VN"/>
        </w:rPr>
        <w:lastRenderedPageBreak/>
        <w:t>Trong quá trình thực hiện, nếu có vướng mắc, các đơn vị</w:t>
      </w:r>
      <w:r w:rsidRPr="0013779D">
        <w:rPr>
          <w:rFonts w:eastAsia="MS Mincho" w:cs="Times New Roman"/>
          <w:sz w:val="26"/>
          <w:szCs w:val="26"/>
          <w:lang w:val="nl-NL"/>
        </w:rPr>
        <w:t>, cá nhân có liên quan</w:t>
      </w:r>
      <w:r w:rsidRPr="00AC1678">
        <w:rPr>
          <w:rFonts w:eastAsia="MS Mincho" w:cs="Times New Roman"/>
          <w:sz w:val="26"/>
          <w:szCs w:val="26"/>
          <w:lang w:val="vi-VN"/>
        </w:rPr>
        <w:t xml:space="preserve"> </w:t>
      </w:r>
      <w:r w:rsidRPr="00AC1678">
        <w:rPr>
          <w:rFonts w:eastAsia="MS Mincho" w:cs="Times New Roman"/>
          <w:sz w:val="26"/>
          <w:szCs w:val="26"/>
          <w:lang w:val="vi-VN" w:eastAsia="ja-JP"/>
        </w:rPr>
        <w:t>có trách nhiệm</w:t>
      </w:r>
      <w:r w:rsidRPr="00AC1678">
        <w:rPr>
          <w:rFonts w:eastAsia="MS Mincho" w:cs="Times New Roman"/>
          <w:sz w:val="26"/>
          <w:szCs w:val="26"/>
          <w:lang w:val="vi-VN"/>
        </w:rPr>
        <w:t xml:space="preserve"> phản ánh kịp thời </w:t>
      </w:r>
      <w:r w:rsidRPr="00AC1678">
        <w:rPr>
          <w:rFonts w:eastAsia="MS Mincho" w:cs="Times New Roman"/>
          <w:sz w:val="26"/>
          <w:szCs w:val="26"/>
          <w:lang w:val="vi-VN" w:eastAsia="ja-JP"/>
        </w:rPr>
        <w:t xml:space="preserve">bằng văn bản cho Nhà trường </w:t>
      </w:r>
      <w:r w:rsidRPr="0013779D">
        <w:rPr>
          <w:rFonts w:eastAsia="MS Mincho" w:cs="Times New Roman"/>
          <w:sz w:val="26"/>
          <w:szCs w:val="26"/>
          <w:lang w:val="nl-NL" w:eastAsia="ja-JP"/>
        </w:rPr>
        <w:t xml:space="preserve">(qua phòng QLKH) </w:t>
      </w:r>
      <w:r w:rsidRPr="00AC1678">
        <w:rPr>
          <w:rFonts w:eastAsia="MS Mincho" w:cs="Times New Roman"/>
          <w:sz w:val="26"/>
          <w:szCs w:val="26"/>
          <w:lang w:val="vi-VN" w:eastAsia="ja-JP"/>
        </w:rPr>
        <w:t>để xem xét, điều chỉnh cho phù hợp.</w:t>
      </w:r>
      <w:r w:rsidRPr="0013779D">
        <w:rPr>
          <w:rFonts w:eastAsia="MS Mincho" w:cs="Times New Roman"/>
          <w:sz w:val="26"/>
          <w:szCs w:val="26"/>
          <w:lang w:val="nl-NL"/>
        </w:rPr>
        <w:t xml:space="preserve">/. </w:t>
      </w:r>
    </w:p>
    <w:p w:rsidR="0046154E" w:rsidRPr="0013779D" w:rsidRDefault="00E0002C" w:rsidP="00E0002C">
      <w:pPr>
        <w:widowControl w:val="0"/>
        <w:spacing w:before="120" w:after="120" w:line="240" w:lineRule="auto"/>
        <w:ind w:firstLine="720"/>
        <w:outlineLvl w:val="0"/>
        <w:rPr>
          <w:rStyle w:val="fontstyle01"/>
          <w:rFonts w:ascii="Times New Roman" w:hAnsi="Times New Roman" w:cs="Times New Roman"/>
          <w:lang w:val="nl-NL"/>
        </w:rPr>
      </w:pPr>
      <w:r>
        <w:rPr>
          <w:rStyle w:val="fontstyle01"/>
          <w:rFonts w:ascii="Times New Roman" w:hAnsi="Times New Roman" w:cs="Times New Roman"/>
          <w:lang w:val="nl-NL"/>
        </w:rPr>
        <w:t xml:space="preserve">      </w:t>
      </w:r>
    </w:p>
    <w:p w:rsidR="00467EEA" w:rsidRPr="0013779D" w:rsidRDefault="00467EEA" w:rsidP="00091B8C">
      <w:pPr>
        <w:pStyle w:val="Heading1"/>
        <w:keepNext w:val="0"/>
        <w:keepLines w:val="0"/>
        <w:widowControl w:val="0"/>
        <w:spacing w:before="120" w:after="120" w:line="240" w:lineRule="auto"/>
        <w:rPr>
          <w:rFonts w:ascii="Times New Roman" w:eastAsia="Times New Roman" w:hAnsi="Times New Roman" w:cs="Times New Roman"/>
          <w:color w:val="auto"/>
          <w:sz w:val="26"/>
          <w:szCs w:val="26"/>
          <w:lang w:val="nl-NL"/>
        </w:rPr>
      </w:pPr>
      <w:bookmarkStart w:id="191" w:name="_Toc523908730"/>
    </w:p>
    <w:p w:rsidR="00091B8C" w:rsidRPr="0013779D" w:rsidRDefault="00091B8C" w:rsidP="00091B8C">
      <w:pPr>
        <w:widowControl w:val="0"/>
        <w:spacing w:after="0" w:line="240" w:lineRule="auto"/>
        <w:ind w:firstLine="720"/>
        <w:jc w:val="left"/>
        <w:rPr>
          <w:rFonts w:eastAsia="Times New Roman" w:cs="Times New Roman"/>
          <w:b/>
          <w:bCs/>
          <w:sz w:val="26"/>
          <w:szCs w:val="26"/>
          <w:lang w:val="nl-NL"/>
        </w:rPr>
      </w:pPr>
      <w:r w:rsidRPr="0013779D">
        <w:rPr>
          <w:rFonts w:eastAsia="Times New Roman" w:cs="Times New Roman"/>
          <w:b/>
          <w:bCs/>
          <w:sz w:val="26"/>
          <w:szCs w:val="26"/>
          <w:lang w:val="nl-NL"/>
        </w:rPr>
        <w:t xml:space="preserve">                                                                                 HIỆU TRƯỞNG </w:t>
      </w:r>
    </w:p>
    <w:p w:rsidR="00091B8C" w:rsidRPr="0013779D" w:rsidRDefault="00091B8C" w:rsidP="00091B8C">
      <w:pPr>
        <w:widowControl w:val="0"/>
        <w:spacing w:after="0" w:line="240" w:lineRule="auto"/>
        <w:ind w:firstLine="720"/>
        <w:jc w:val="left"/>
        <w:rPr>
          <w:rFonts w:eastAsia="Times New Roman" w:cs="Times New Roman"/>
          <w:sz w:val="26"/>
          <w:szCs w:val="26"/>
          <w:lang w:val="nl-NL"/>
        </w:rPr>
      </w:pPr>
      <w:r w:rsidRPr="0013779D">
        <w:rPr>
          <w:rFonts w:eastAsia="Times New Roman" w:cs="Times New Roman"/>
          <w:sz w:val="26"/>
          <w:szCs w:val="26"/>
          <w:lang w:val="nl-NL"/>
        </w:rPr>
        <w:tab/>
      </w:r>
      <w:r w:rsidRPr="0013779D">
        <w:rPr>
          <w:rFonts w:eastAsia="Times New Roman" w:cs="Times New Roman"/>
          <w:sz w:val="26"/>
          <w:szCs w:val="26"/>
          <w:lang w:val="nl-NL"/>
        </w:rPr>
        <w:tab/>
      </w:r>
    </w:p>
    <w:p w:rsidR="00091B8C" w:rsidRPr="0013779D" w:rsidRDefault="00476579" w:rsidP="00091B8C">
      <w:pPr>
        <w:widowControl w:val="0"/>
        <w:spacing w:after="0" w:line="240" w:lineRule="auto"/>
        <w:jc w:val="left"/>
        <w:rPr>
          <w:rFonts w:eastAsia="Times New Roman" w:cs="Times New Roman"/>
          <w:b/>
          <w:sz w:val="26"/>
          <w:szCs w:val="26"/>
          <w:lang w:val="nl-NL"/>
        </w:rPr>
      </w:pPr>
      <w:r w:rsidRPr="0013779D">
        <w:rPr>
          <w:rFonts w:eastAsia="Times New Roman" w:cs="Times New Roman"/>
          <w:b/>
          <w:sz w:val="26"/>
          <w:szCs w:val="26"/>
          <w:lang w:val="nl-NL"/>
        </w:rPr>
        <w:tab/>
      </w:r>
      <w:r w:rsidRPr="0013779D">
        <w:rPr>
          <w:rFonts w:eastAsia="Times New Roman" w:cs="Times New Roman"/>
          <w:b/>
          <w:sz w:val="26"/>
          <w:szCs w:val="26"/>
          <w:lang w:val="nl-NL"/>
        </w:rPr>
        <w:tab/>
      </w:r>
      <w:r w:rsidRPr="0013779D">
        <w:rPr>
          <w:rFonts w:eastAsia="Times New Roman" w:cs="Times New Roman"/>
          <w:b/>
          <w:sz w:val="26"/>
          <w:szCs w:val="26"/>
          <w:lang w:val="nl-NL"/>
        </w:rPr>
        <w:tab/>
      </w:r>
      <w:r w:rsidRPr="0013779D">
        <w:rPr>
          <w:rFonts w:eastAsia="Times New Roman" w:cs="Times New Roman"/>
          <w:b/>
          <w:sz w:val="26"/>
          <w:szCs w:val="26"/>
          <w:lang w:val="nl-NL"/>
        </w:rPr>
        <w:tab/>
      </w:r>
      <w:r w:rsidRPr="0013779D">
        <w:rPr>
          <w:rFonts w:eastAsia="Times New Roman" w:cs="Times New Roman"/>
          <w:b/>
          <w:sz w:val="26"/>
          <w:szCs w:val="26"/>
          <w:lang w:val="nl-NL"/>
        </w:rPr>
        <w:tab/>
      </w:r>
      <w:r w:rsidRPr="0013779D">
        <w:rPr>
          <w:rFonts w:eastAsia="Times New Roman" w:cs="Times New Roman"/>
          <w:b/>
          <w:sz w:val="26"/>
          <w:szCs w:val="26"/>
          <w:lang w:val="nl-NL"/>
        </w:rPr>
        <w:tab/>
      </w:r>
      <w:r w:rsidRPr="0013779D">
        <w:rPr>
          <w:rFonts w:eastAsia="Times New Roman" w:cs="Times New Roman"/>
          <w:b/>
          <w:sz w:val="26"/>
          <w:szCs w:val="26"/>
          <w:lang w:val="nl-NL"/>
        </w:rPr>
        <w:tab/>
      </w:r>
      <w:r w:rsidRPr="0013779D">
        <w:rPr>
          <w:rFonts w:eastAsia="Times New Roman" w:cs="Times New Roman"/>
          <w:b/>
          <w:sz w:val="26"/>
          <w:szCs w:val="26"/>
          <w:lang w:val="nl-NL"/>
        </w:rPr>
        <w:tab/>
      </w:r>
      <w:r w:rsidRPr="0013779D">
        <w:rPr>
          <w:rFonts w:eastAsia="Times New Roman" w:cs="Times New Roman"/>
          <w:b/>
          <w:sz w:val="26"/>
          <w:szCs w:val="26"/>
          <w:lang w:val="nl-NL"/>
        </w:rPr>
        <w:tab/>
        <w:t>(Đã ký)</w:t>
      </w:r>
    </w:p>
    <w:p w:rsidR="00091B8C" w:rsidRPr="0013779D" w:rsidRDefault="00091B8C" w:rsidP="00091B8C">
      <w:pPr>
        <w:widowControl w:val="0"/>
        <w:spacing w:after="0" w:line="240" w:lineRule="auto"/>
        <w:jc w:val="left"/>
        <w:rPr>
          <w:rFonts w:eastAsia="Times New Roman" w:cs="Times New Roman"/>
          <w:b/>
          <w:sz w:val="26"/>
          <w:szCs w:val="26"/>
          <w:lang w:val="nl-NL"/>
        </w:rPr>
      </w:pPr>
    </w:p>
    <w:p w:rsidR="00091B8C" w:rsidRPr="0013779D" w:rsidRDefault="00F0011B" w:rsidP="00091B8C">
      <w:pPr>
        <w:widowControl w:val="0"/>
        <w:spacing w:after="0" w:line="240" w:lineRule="auto"/>
        <w:ind w:left="5040" w:firstLine="720"/>
        <w:jc w:val="left"/>
        <w:rPr>
          <w:rFonts w:eastAsia="Times New Roman" w:cs="Times New Roman"/>
          <w:b/>
          <w:sz w:val="26"/>
          <w:szCs w:val="26"/>
          <w:lang w:val="nl-NL"/>
        </w:rPr>
      </w:pPr>
      <w:r>
        <w:rPr>
          <w:rFonts w:eastAsia="Times New Roman" w:cs="Times New Roman"/>
          <w:b/>
          <w:sz w:val="26"/>
          <w:szCs w:val="26"/>
          <w:lang w:val="nl-NL"/>
        </w:rPr>
        <w:t>PGS.TS. Đỗ ngọc Mỹ</w:t>
      </w:r>
    </w:p>
    <w:p w:rsidR="00514C2E" w:rsidRPr="0013779D" w:rsidRDefault="00514C2E" w:rsidP="00091B8C">
      <w:pPr>
        <w:widowControl w:val="0"/>
        <w:spacing w:before="120" w:after="120" w:line="240" w:lineRule="auto"/>
        <w:rPr>
          <w:lang w:val="nl-NL"/>
        </w:rPr>
      </w:pPr>
    </w:p>
    <w:p w:rsidR="005F39D6" w:rsidRDefault="005F39D6">
      <w:pPr>
        <w:rPr>
          <w:lang w:val="nl-NL"/>
        </w:rPr>
      </w:pPr>
    </w:p>
    <w:p w:rsidR="005F39D6" w:rsidRDefault="005F39D6">
      <w:pPr>
        <w:rPr>
          <w:lang w:val="nl-NL"/>
        </w:rPr>
      </w:pPr>
    </w:p>
    <w:p w:rsidR="005F39D6" w:rsidRPr="005F39D6" w:rsidRDefault="005F39D6" w:rsidP="005F39D6">
      <w:pPr>
        <w:widowControl w:val="0"/>
        <w:spacing w:before="120" w:after="120" w:line="240" w:lineRule="auto"/>
        <w:ind w:firstLine="720"/>
        <w:rPr>
          <w:rFonts w:cs="Times New Roman"/>
          <w:sz w:val="26"/>
          <w:szCs w:val="26"/>
          <w:lang w:val="nl-NL"/>
        </w:rPr>
      </w:pPr>
      <w:r w:rsidRPr="005F39D6">
        <w:rPr>
          <w:rFonts w:cs="Times New Roman"/>
          <w:sz w:val="26"/>
          <w:szCs w:val="26"/>
          <w:lang w:val="nl-NL"/>
        </w:rPr>
        <w:t xml:space="preserve">- Khối lượng giữa các khối kiến thức cần đảm bảo tỷ lệ tương đối: khối kiến thức đại cương chiếm 30%-35%; khối kiến thức giáo dục chuyên nghiệp chiếm 65%-70%, trong đó: kiến thức cơ sở ngành chiếm khoảng 20%-25%, kiến thức ngành và chuyên ngành chiếm 30%-35%; kiến thức bổ trợ chiếm 10%-15%. </w:t>
      </w:r>
    </w:p>
    <w:p w:rsidR="00F0011B" w:rsidRDefault="00F0011B">
      <w:pPr>
        <w:rPr>
          <w:lang w:val="nl-NL"/>
        </w:rPr>
      </w:pPr>
      <w:r>
        <w:rPr>
          <w:lang w:val="nl-NL"/>
        </w:rPr>
        <w:br w:type="page"/>
      </w:r>
    </w:p>
    <w:p w:rsidR="00514C2E" w:rsidRPr="0013779D" w:rsidRDefault="00514C2E" w:rsidP="00091B8C">
      <w:pPr>
        <w:widowControl w:val="0"/>
        <w:spacing w:before="120" w:after="120" w:line="240" w:lineRule="auto"/>
        <w:rPr>
          <w:lang w:val="nl-NL"/>
        </w:rPr>
      </w:pPr>
    </w:p>
    <w:bookmarkEnd w:id="191"/>
    <w:p w:rsidR="00467EEA" w:rsidRPr="0013779D" w:rsidRDefault="00D060FD" w:rsidP="00F8255A">
      <w:pPr>
        <w:widowControl w:val="0"/>
        <w:spacing w:before="120" w:after="120" w:line="240" w:lineRule="auto"/>
        <w:jc w:val="center"/>
        <w:rPr>
          <w:rFonts w:eastAsia="Times New Roman" w:cs="Times New Roman"/>
          <w:b/>
          <w:sz w:val="26"/>
          <w:szCs w:val="26"/>
          <w:lang w:val="nl-NL"/>
        </w:rPr>
      </w:pPr>
      <w:r>
        <w:rPr>
          <w:rFonts w:eastAsia="Times New Roman" w:cs="Times New Roman"/>
          <w:b/>
          <w:sz w:val="26"/>
          <w:szCs w:val="26"/>
          <w:lang w:val="nl-NL"/>
        </w:rPr>
        <w:t>VĂN BẢN, TÀI LIỆU</w:t>
      </w:r>
      <w:r w:rsidR="00467EEA" w:rsidRPr="0013779D">
        <w:rPr>
          <w:rFonts w:eastAsia="Times New Roman" w:cs="Times New Roman"/>
          <w:b/>
          <w:sz w:val="26"/>
          <w:szCs w:val="26"/>
          <w:lang w:val="nl-NL"/>
        </w:rPr>
        <w:t xml:space="preserve"> THAM KHẢO</w:t>
      </w:r>
    </w:p>
    <w:p w:rsidR="00467EEA" w:rsidRPr="0013779D" w:rsidRDefault="00467EEA" w:rsidP="00091B8C">
      <w:pPr>
        <w:widowControl w:val="0"/>
        <w:spacing w:before="120" w:after="120" w:line="240" w:lineRule="auto"/>
        <w:rPr>
          <w:rFonts w:eastAsia="Times New Roman" w:cs="Times New Roman"/>
          <w:b/>
          <w:sz w:val="26"/>
          <w:szCs w:val="26"/>
          <w:lang w:val="nl-NL"/>
        </w:rPr>
      </w:pPr>
    </w:p>
    <w:p w:rsidR="006E5346" w:rsidRPr="006E5346" w:rsidRDefault="006E5346" w:rsidP="00091B8C">
      <w:pPr>
        <w:widowControl w:val="0"/>
        <w:spacing w:before="120" w:after="120" w:line="240" w:lineRule="auto"/>
        <w:ind w:firstLine="720"/>
        <w:rPr>
          <w:rFonts w:eastAsia="Times New Roman" w:cs="Times New Roman"/>
          <w:sz w:val="26"/>
          <w:szCs w:val="26"/>
          <w:lang w:val="nl-NL"/>
        </w:rPr>
      </w:pPr>
      <w:r>
        <w:rPr>
          <w:rFonts w:eastAsia="Times New Roman" w:cs="Times New Roman"/>
          <w:sz w:val="26"/>
          <w:szCs w:val="26"/>
          <w:lang w:val="nl-NL"/>
        </w:rPr>
        <w:t xml:space="preserve">- </w:t>
      </w:r>
      <w:r w:rsidRPr="006E5346">
        <w:rPr>
          <w:rFonts w:eastAsia="Times New Roman" w:cs="Times New Roman"/>
          <w:sz w:val="26"/>
          <w:szCs w:val="26"/>
          <w:lang w:val="nl-NL"/>
        </w:rPr>
        <w:t>Luật sửa đổi, bổ sung một số điều của Luật Giáo dục Đại học, số 34/2018/QH14.</w:t>
      </w:r>
    </w:p>
    <w:p w:rsidR="00467EEA" w:rsidRPr="0013779D" w:rsidRDefault="006E5346" w:rsidP="00091B8C">
      <w:pPr>
        <w:widowControl w:val="0"/>
        <w:spacing w:before="120" w:after="120" w:line="240" w:lineRule="auto"/>
        <w:ind w:firstLine="720"/>
        <w:rPr>
          <w:rFonts w:eastAsia="Times New Roman" w:cs="Times New Roman"/>
          <w:sz w:val="26"/>
          <w:szCs w:val="26"/>
          <w:lang w:val="nl-NL"/>
        </w:rPr>
      </w:pPr>
      <w:r>
        <w:rPr>
          <w:rFonts w:eastAsia="Times New Roman" w:cs="Times New Roman"/>
          <w:sz w:val="26"/>
          <w:szCs w:val="26"/>
          <w:lang w:val="nl-NL"/>
        </w:rPr>
        <w:t xml:space="preserve">- Dự thảo Nghị định hướng dẫn thi hành Luật số </w:t>
      </w:r>
      <w:r w:rsidRPr="006E5346">
        <w:rPr>
          <w:rFonts w:eastAsia="Times New Roman" w:cs="Times New Roman"/>
          <w:sz w:val="26"/>
          <w:szCs w:val="26"/>
          <w:lang w:val="nl-NL"/>
        </w:rPr>
        <w:t>34/2018/QH14.</w:t>
      </w:r>
    </w:p>
    <w:p w:rsidR="00467EEA" w:rsidRPr="0013779D" w:rsidRDefault="00467EEA" w:rsidP="00091B8C">
      <w:pPr>
        <w:widowControl w:val="0"/>
        <w:spacing w:before="120" w:after="120" w:line="240" w:lineRule="auto"/>
        <w:ind w:firstLine="720"/>
        <w:rPr>
          <w:rFonts w:eastAsia="Times New Roman" w:cs="Times New Roman"/>
          <w:sz w:val="26"/>
          <w:szCs w:val="26"/>
          <w:lang w:val="nl-NL"/>
        </w:rPr>
      </w:pPr>
      <w:r w:rsidRPr="0013779D">
        <w:rPr>
          <w:rFonts w:eastAsia="Times New Roman" w:cs="Times New Roman"/>
          <w:sz w:val="26"/>
          <w:szCs w:val="26"/>
          <w:lang w:val="nl-NL"/>
        </w:rPr>
        <w:t>- Quyết định số 1982/QĐ-TTg ngày 18 tháng 10 năm 2016 của Thủ tướng Chính phủ quyết định phê duyệt Khung trình độ quốc gia Việt Nam.</w:t>
      </w:r>
    </w:p>
    <w:p w:rsidR="00467EEA" w:rsidRPr="0013779D" w:rsidRDefault="00467EEA" w:rsidP="00091B8C">
      <w:pPr>
        <w:widowControl w:val="0"/>
        <w:spacing w:before="120" w:after="120" w:line="240" w:lineRule="auto"/>
        <w:ind w:firstLine="720"/>
        <w:rPr>
          <w:rFonts w:eastAsia="Times New Roman" w:cs="Times New Roman"/>
          <w:sz w:val="26"/>
          <w:szCs w:val="26"/>
          <w:lang w:val="nl-NL"/>
        </w:rPr>
      </w:pPr>
      <w:r w:rsidRPr="0013779D">
        <w:rPr>
          <w:rFonts w:eastAsia="Times New Roman" w:cs="Times New Roman"/>
          <w:sz w:val="26"/>
          <w:szCs w:val="26"/>
          <w:lang w:val="nl-NL"/>
        </w:rPr>
        <w:t>- Thông tư 12/2017/TT-BGDĐT ngày 19 tháng 5 năm 2017 của Bộ trưởng</w:t>
      </w:r>
      <w:r w:rsidR="00AB7AEC" w:rsidRPr="0013779D">
        <w:rPr>
          <w:rFonts w:eastAsia="Times New Roman" w:cs="Times New Roman"/>
          <w:sz w:val="26"/>
          <w:szCs w:val="26"/>
          <w:lang w:val="nl-NL"/>
        </w:rPr>
        <w:t xml:space="preserve"> Bộ Giáo dục và Đào tạo về</w:t>
      </w:r>
      <w:r w:rsidRPr="0013779D">
        <w:rPr>
          <w:rFonts w:eastAsia="Times New Roman" w:cs="Times New Roman"/>
          <w:sz w:val="26"/>
          <w:szCs w:val="26"/>
          <w:lang w:val="nl-NL"/>
        </w:rPr>
        <w:t xml:space="preserve"> Quy định về kiểm định chất lượng cơ sở giáo dục đại học.</w:t>
      </w:r>
    </w:p>
    <w:p w:rsidR="00467EEA" w:rsidRPr="0013779D" w:rsidRDefault="00467EEA" w:rsidP="00091B8C">
      <w:pPr>
        <w:widowControl w:val="0"/>
        <w:spacing w:before="120" w:after="120" w:line="240" w:lineRule="auto"/>
        <w:ind w:firstLine="720"/>
        <w:rPr>
          <w:rFonts w:eastAsia="Times New Roman" w:cs="Times New Roman"/>
          <w:sz w:val="26"/>
          <w:szCs w:val="26"/>
          <w:lang w:val="nl-NL"/>
        </w:rPr>
      </w:pPr>
      <w:r w:rsidRPr="0013779D">
        <w:rPr>
          <w:rFonts w:eastAsia="Times New Roman" w:cs="Times New Roman"/>
          <w:sz w:val="26"/>
          <w:szCs w:val="26"/>
          <w:lang w:val="nl-NL"/>
        </w:rPr>
        <w:t>- Thông tư 38/2013/TT-BGDĐT ngày 29 tháng 11 năm 2013 của Bộ trưởng</w:t>
      </w:r>
      <w:r w:rsidR="00AB7AEC" w:rsidRPr="0013779D">
        <w:rPr>
          <w:rFonts w:eastAsia="Times New Roman" w:cs="Times New Roman"/>
          <w:sz w:val="26"/>
          <w:szCs w:val="26"/>
          <w:lang w:val="nl-NL"/>
        </w:rPr>
        <w:t xml:space="preserve"> Bộ Giáo dục và Đào tạo về</w:t>
      </w:r>
      <w:r w:rsidRPr="0013779D">
        <w:rPr>
          <w:rFonts w:eastAsia="Times New Roman" w:cs="Times New Roman"/>
          <w:sz w:val="26"/>
          <w:szCs w:val="26"/>
          <w:lang w:val="nl-NL"/>
        </w:rPr>
        <w:t xml:space="preserve"> Quy định về quy trình và chu kỳ kiểm định chất lượng chương trình đào tạo của các trường đại học, cao đẳng và trung cấp chuyên nghiệp.</w:t>
      </w:r>
    </w:p>
    <w:p w:rsidR="00467EEA" w:rsidRPr="0013779D" w:rsidRDefault="00467EEA" w:rsidP="00091B8C">
      <w:pPr>
        <w:widowControl w:val="0"/>
        <w:spacing w:before="120" w:after="120" w:line="240" w:lineRule="auto"/>
        <w:ind w:firstLine="720"/>
        <w:rPr>
          <w:rFonts w:eastAsia="Times New Roman" w:cs="Times New Roman"/>
          <w:sz w:val="26"/>
          <w:szCs w:val="26"/>
          <w:lang w:val="nl-NL"/>
        </w:rPr>
      </w:pPr>
      <w:r w:rsidRPr="0013779D">
        <w:rPr>
          <w:rFonts w:eastAsia="Times New Roman" w:cs="Times New Roman"/>
          <w:sz w:val="26"/>
          <w:szCs w:val="26"/>
          <w:lang w:val="nl-NL"/>
        </w:rPr>
        <w:t>- Thông tư 04/2016/TT-BGDĐT ngày 14 tháng 3 năm 2016 của Bộ trưởng</w:t>
      </w:r>
      <w:r w:rsidR="00AB7AEC" w:rsidRPr="0013779D">
        <w:rPr>
          <w:rFonts w:eastAsia="Times New Roman" w:cs="Times New Roman"/>
          <w:sz w:val="26"/>
          <w:szCs w:val="26"/>
          <w:lang w:val="nl-NL"/>
        </w:rPr>
        <w:t xml:space="preserve"> Bộ Giáo dục và Đào tạo về</w:t>
      </w:r>
      <w:r w:rsidRPr="0013779D">
        <w:rPr>
          <w:rFonts w:eastAsia="Times New Roman" w:cs="Times New Roman"/>
          <w:sz w:val="26"/>
          <w:szCs w:val="26"/>
          <w:lang w:val="nl-NL"/>
        </w:rPr>
        <w:t xml:space="preserve"> Quy định về tiêu chuẩn đánh giá chất lượng chương trình đào tạo các trình độ của giáo dục đại học. </w:t>
      </w:r>
    </w:p>
    <w:p w:rsidR="00467EEA" w:rsidRPr="0013779D" w:rsidRDefault="00467EEA" w:rsidP="00091B8C">
      <w:pPr>
        <w:widowControl w:val="0"/>
        <w:spacing w:before="120" w:after="120" w:line="240" w:lineRule="auto"/>
        <w:ind w:firstLine="720"/>
        <w:rPr>
          <w:rFonts w:eastAsia="Times New Roman" w:cs="Times New Roman"/>
          <w:sz w:val="26"/>
          <w:szCs w:val="26"/>
          <w:lang w:val="nl-NL"/>
        </w:rPr>
      </w:pPr>
      <w:r w:rsidRPr="0013779D">
        <w:rPr>
          <w:rFonts w:eastAsia="Times New Roman" w:cs="Times New Roman"/>
          <w:sz w:val="26"/>
          <w:szCs w:val="26"/>
          <w:lang w:val="nl-NL"/>
        </w:rPr>
        <w:t xml:space="preserve">- Thông tư 24/2017/TT-BGDĐT ngày 10 tháng 10 năm 2017 của Bộ trưởng Bộ Giáo dục và </w:t>
      </w:r>
      <w:r w:rsidR="00AB7AEC" w:rsidRPr="0013779D">
        <w:rPr>
          <w:rFonts w:eastAsia="Times New Roman" w:cs="Times New Roman"/>
          <w:sz w:val="26"/>
          <w:szCs w:val="26"/>
          <w:lang w:val="nl-NL"/>
        </w:rPr>
        <w:t>Đào tạo về</w:t>
      </w:r>
      <w:r w:rsidRPr="0013779D">
        <w:rPr>
          <w:rFonts w:eastAsia="Times New Roman" w:cs="Times New Roman"/>
          <w:sz w:val="26"/>
          <w:szCs w:val="26"/>
          <w:lang w:val="nl-NL"/>
        </w:rPr>
        <w:t xml:space="preserve"> Danh mục giáo dục, đào tạo cấp IV trình độ đại học.</w:t>
      </w:r>
    </w:p>
    <w:p w:rsidR="00467EEA" w:rsidRPr="0013779D" w:rsidRDefault="00467EEA" w:rsidP="00091B8C">
      <w:pPr>
        <w:widowControl w:val="0"/>
        <w:spacing w:before="120" w:after="120" w:line="240" w:lineRule="auto"/>
        <w:ind w:firstLine="720"/>
        <w:rPr>
          <w:rFonts w:eastAsia="Times New Roman" w:cs="Times New Roman"/>
          <w:sz w:val="26"/>
          <w:szCs w:val="26"/>
          <w:lang w:val="nl-NL"/>
        </w:rPr>
      </w:pPr>
      <w:r w:rsidRPr="0013779D">
        <w:rPr>
          <w:rFonts w:eastAsia="Times New Roman" w:cs="Times New Roman"/>
          <w:sz w:val="26"/>
          <w:szCs w:val="26"/>
          <w:lang w:val="nl-NL"/>
        </w:rPr>
        <w:t>- Văn bản hợp nhất số 17/VBHN-BGDĐT ngày 15 tháng 5 năm 2014 của Bộ trưởng</w:t>
      </w:r>
      <w:r w:rsidR="00AB7AEC" w:rsidRPr="0013779D">
        <w:rPr>
          <w:rFonts w:eastAsia="Times New Roman" w:cs="Times New Roman"/>
          <w:sz w:val="26"/>
          <w:szCs w:val="26"/>
          <w:lang w:val="nl-NL"/>
        </w:rPr>
        <w:t xml:space="preserve"> Bộ Giáo dục và Đào tạo về</w:t>
      </w:r>
      <w:r w:rsidRPr="0013779D">
        <w:rPr>
          <w:rFonts w:eastAsia="Times New Roman" w:cs="Times New Roman"/>
          <w:sz w:val="26"/>
          <w:szCs w:val="26"/>
          <w:lang w:val="nl-NL"/>
        </w:rPr>
        <w:t xml:space="preserve"> Quy chế đào tạo đại học và cao đẳng hệ chính quy theo hệ thống tín chỉ.</w:t>
      </w:r>
    </w:p>
    <w:p w:rsidR="00467EEA" w:rsidRPr="0013779D" w:rsidRDefault="00467EEA" w:rsidP="00091B8C">
      <w:pPr>
        <w:widowControl w:val="0"/>
        <w:spacing w:before="120" w:after="120" w:line="240" w:lineRule="auto"/>
        <w:ind w:firstLine="720"/>
        <w:rPr>
          <w:rFonts w:eastAsia="Times New Roman" w:cs="Times New Roman"/>
          <w:sz w:val="26"/>
          <w:szCs w:val="26"/>
          <w:lang w:val="nl-NL"/>
        </w:rPr>
      </w:pPr>
      <w:r w:rsidRPr="0013779D">
        <w:rPr>
          <w:rFonts w:eastAsia="Times New Roman" w:cs="Times New Roman"/>
          <w:sz w:val="26"/>
          <w:szCs w:val="26"/>
          <w:lang w:val="nl-NL"/>
        </w:rPr>
        <w:t xml:space="preserve">- Thông tư 07/2015/TT-BGDĐT ngày 16 tháng 4 năm 2015 của Bộ trưởng Bộ Giáo dục và Đào tạo </w:t>
      </w:r>
      <w:r w:rsidR="00AB7AEC" w:rsidRPr="0013779D">
        <w:rPr>
          <w:rFonts w:eastAsia="Times New Roman" w:cs="Times New Roman"/>
          <w:sz w:val="26"/>
          <w:szCs w:val="26"/>
          <w:lang w:val="nl-NL"/>
        </w:rPr>
        <w:t>ban hành Q</w:t>
      </w:r>
      <w:r w:rsidRPr="0013779D">
        <w:rPr>
          <w:rFonts w:eastAsia="Times New Roman" w:cs="Times New Roman"/>
          <w:sz w:val="26"/>
          <w:szCs w:val="26"/>
          <w:lang w:val="nl-NL"/>
        </w:rPr>
        <w:t>uy định về khối lượng kiến thức tối thiểu, yêu cầu về năng lực mà người học đạt được sau khi tốt nghiệp đối với mỗi trình độ đào tạo của giáo dục đại học và quy trình xây dựng, thẩm định, ban hành chương trình đào tạo trình độ đại học, thạc sĩ, tiến sĩ.</w:t>
      </w:r>
    </w:p>
    <w:p w:rsidR="00467EEA" w:rsidRPr="0013779D" w:rsidRDefault="00467EEA" w:rsidP="00091B8C">
      <w:pPr>
        <w:widowControl w:val="0"/>
        <w:spacing w:before="120" w:after="120" w:line="240" w:lineRule="auto"/>
        <w:ind w:firstLine="720"/>
        <w:rPr>
          <w:rFonts w:eastAsia="Times New Roman" w:cs="Times New Roman"/>
          <w:sz w:val="26"/>
          <w:szCs w:val="26"/>
          <w:lang w:val="nl-NL"/>
        </w:rPr>
      </w:pPr>
      <w:r w:rsidRPr="0013779D">
        <w:rPr>
          <w:rFonts w:eastAsia="Times New Roman" w:cs="Times New Roman"/>
          <w:sz w:val="26"/>
          <w:szCs w:val="26"/>
          <w:lang w:val="nl-NL"/>
        </w:rPr>
        <w:t xml:space="preserve">- Thông tư 22/2017/TT-BGDĐT ngày 6 tháng 9 năm 2017 của Bộ trưởng Bộ Giáo dục và Đào tạo </w:t>
      </w:r>
      <w:r w:rsidR="00AB7AEC" w:rsidRPr="0013779D">
        <w:rPr>
          <w:rFonts w:eastAsia="Times New Roman" w:cs="Times New Roman"/>
          <w:sz w:val="26"/>
          <w:szCs w:val="26"/>
          <w:lang w:val="nl-NL"/>
        </w:rPr>
        <w:t>ban hành Q</w:t>
      </w:r>
      <w:r w:rsidRPr="0013779D">
        <w:rPr>
          <w:rFonts w:eastAsia="Times New Roman" w:cs="Times New Roman"/>
          <w:sz w:val="26"/>
          <w:szCs w:val="26"/>
          <w:lang w:val="nl-NL"/>
        </w:rPr>
        <w:t xml:space="preserve">uy định về điều kiện, trình tự, thủ tục mở ngành đào tạo và đình chỉ tuyển sinh, thu hồi quyết định mở ngành đào tạo trình độ đại học. </w:t>
      </w:r>
    </w:p>
    <w:p w:rsidR="00467EEA" w:rsidRPr="0013779D" w:rsidRDefault="00D060FD" w:rsidP="002D4418">
      <w:pPr>
        <w:widowControl w:val="0"/>
        <w:spacing w:before="120" w:after="120" w:line="240" w:lineRule="auto"/>
        <w:ind w:firstLine="720"/>
        <w:rPr>
          <w:rFonts w:eastAsia="Times New Roman" w:cs="Times New Roman"/>
          <w:sz w:val="26"/>
          <w:szCs w:val="26"/>
          <w:lang w:val="nl-NL"/>
        </w:rPr>
      </w:pPr>
      <w:r>
        <w:rPr>
          <w:rFonts w:eastAsia="Times New Roman" w:cs="Times New Roman"/>
          <w:sz w:val="26"/>
          <w:szCs w:val="26"/>
          <w:lang w:val="nl-NL"/>
        </w:rPr>
        <w:t>[ ]</w:t>
      </w:r>
      <w:r w:rsidR="00467EEA" w:rsidRPr="0013779D">
        <w:rPr>
          <w:rFonts w:eastAsia="Times New Roman" w:cs="Times New Roman"/>
          <w:sz w:val="26"/>
          <w:szCs w:val="26"/>
          <w:lang w:val="nl-NL"/>
        </w:rPr>
        <w:t xml:space="preserve"> </w:t>
      </w:r>
      <w:r w:rsidR="006E5346">
        <w:rPr>
          <w:rFonts w:eastAsia="Times New Roman" w:cs="Times New Roman"/>
          <w:sz w:val="26"/>
          <w:szCs w:val="26"/>
          <w:lang w:val="nl-NL"/>
        </w:rPr>
        <w:t xml:space="preserve">Đ. T. M. Trinh, N. H. Nghĩa, Hướng dẫn thiết kế và phát triển chương trình đào tạo đáp ứng chuẩn đầu ra, </w:t>
      </w:r>
      <w:r w:rsidR="00467EEA" w:rsidRPr="0013779D">
        <w:rPr>
          <w:rFonts w:eastAsia="Times New Roman" w:cs="Times New Roman"/>
          <w:sz w:val="26"/>
          <w:szCs w:val="26"/>
          <w:lang w:val="nl-NL"/>
        </w:rPr>
        <w:t>Đại học Quốc gia Thành phố Hồ Chí Minh</w:t>
      </w:r>
      <w:r w:rsidR="006E5346">
        <w:rPr>
          <w:rFonts w:eastAsia="Times New Roman" w:cs="Times New Roman"/>
          <w:sz w:val="26"/>
          <w:szCs w:val="26"/>
          <w:lang w:val="nl-NL"/>
        </w:rPr>
        <w:t xml:space="preserve">. </w:t>
      </w:r>
      <w:r w:rsidR="002D4418" w:rsidRPr="0013779D">
        <w:rPr>
          <w:rFonts w:eastAsia="Times New Roman" w:cs="Times New Roman"/>
          <w:sz w:val="26"/>
          <w:szCs w:val="26"/>
          <w:lang w:val="nl-NL"/>
        </w:rPr>
        <w:t xml:space="preserve"> </w:t>
      </w:r>
    </w:p>
    <w:sectPr w:rsidR="00467EEA" w:rsidRPr="0013779D" w:rsidSect="0013779D">
      <w:footerReference w:type="default" r:id="rId7"/>
      <w:pgSz w:w="11907" w:h="16840" w:code="9"/>
      <w:pgMar w:top="568" w:right="1152" w:bottom="1152" w:left="1728"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07A" w:rsidRDefault="002D007A" w:rsidP="00263F89">
      <w:pPr>
        <w:spacing w:after="0" w:line="240" w:lineRule="auto"/>
      </w:pPr>
      <w:r>
        <w:separator/>
      </w:r>
    </w:p>
  </w:endnote>
  <w:endnote w:type="continuationSeparator" w:id="0">
    <w:p w:rsidR="002D007A" w:rsidRDefault="002D007A" w:rsidP="00263F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20002A87" w:usb1="00000000" w:usb2="00000000"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8055517"/>
      <w:docPartObj>
        <w:docPartGallery w:val="Page Numbers (Bottom of Page)"/>
        <w:docPartUnique/>
      </w:docPartObj>
    </w:sdtPr>
    <w:sdtEndPr>
      <w:rPr>
        <w:rFonts w:ascii="Times New Roman" w:hAnsi="Times New Roman" w:cs="Times New Roman"/>
        <w:noProof/>
      </w:rPr>
    </w:sdtEndPr>
    <w:sdtContent>
      <w:p w:rsidR="003509E2" w:rsidRPr="00263F89" w:rsidRDefault="00AF7042">
        <w:pPr>
          <w:pStyle w:val="Footer"/>
          <w:jc w:val="right"/>
          <w:rPr>
            <w:rFonts w:ascii="Times New Roman" w:hAnsi="Times New Roman" w:cs="Times New Roman"/>
          </w:rPr>
        </w:pPr>
        <w:r w:rsidRPr="00263F89">
          <w:rPr>
            <w:rFonts w:ascii="Times New Roman" w:hAnsi="Times New Roman" w:cs="Times New Roman"/>
          </w:rPr>
          <w:fldChar w:fldCharType="begin"/>
        </w:r>
        <w:r w:rsidR="003509E2" w:rsidRPr="00263F89">
          <w:rPr>
            <w:rFonts w:ascii="Times New Roman" w:hAnsi="Times New Roman" w:cs="Times New Roman"/>
          </w:rPr>
          <w:instrText xml:space="preserve"> PAGE   \* MERGEFORMAT </w:instrText>
        </w:r>
        <w:r w:rsidRPr="00263F89">
          <w:rPr>
            <w:rFonts w:ascii="Times New Roman" w:hAnsi="Times New Roman" w:cs="Times New Roman"/>
          </w:rPr>
          <w:fldChar w:fldCharType="separate"/>
        </w:r>
        <w:r w:rsidR="008E1FC7">
          <w:rPr>
            <w:rFonts w:ascii="Times New Roman" w:hAnsi="Times New Roman" w:cs="Times New Roman"/>
            <w:noProof/>
          </w:rPr>
          <w:t>5</w:t>
        </w:r>
        <w:r w:rsidRPr="00263F89">
          <w:rPr>
            <w:rFonts w:ascii="Times New Roman" w:hAnsi="Times New Roman" w:cs="Times New Roman"/>
            <w:noProof/>
          </w:rPr>
          <w:fldChar w:fldCharType="end"/>
        </w:r>
      </w:p>
    </w:sdtContent>
  </w:sdt>
  <w:p w:rsidR="003509E2" w:rsidRDefault="003509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07A" w:rsidRDefault="002D007A" w:rsidP="00263F89">
      <w:pPr>
        <w:spacing w:after="0" w:line="240" w:lineRule="auto"/>
      </w:pPr>
      <w:r>
        <w:separator/>
      </w:r>
    </w:p>
  </w:footnote>
  <w:footnote w:type="continuationSeparator" w:id="0">
    <w:p w:rsidR="002D007A" w:rsidRDefault="002D007A" w:rsidP="00263F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07524"/>
    <w:multiLevelType w:val="multilevel"/>
    <w:tmpl w:val="A5D08D12"/>
    <w:lvl w:ilvl="0">
      <w:start w:val="1"/>
      <w:numFmt w:val="decimal"/>
      <w:lvlText w:val="%1."/>
      <w:lvlJc w:val="left"/>
      <w:pPr>
        <w:tabs>
          <w:tab w:val="num" w:pos="1142"/>
        </w:tabs>
        <w:ind w:left="1070" w:hanging="360"/>
      </w:pPr>
      <w:rPr>
        <w:b/>
        <w:i w:val="0"/>
      </w:rPr>
    </w:lvl>
    <w:lvl w:ilvl="1">
      <w:start w:val="1"/>
      <w:numFmt w:val="decimal"/>
      <w:isLgl/>
      <w:lvlText w:val="%1.%2."/>
      <w:lvlJc w:val="left"/>
      <w:pPr>
        <w:tabs>
          <w:tab w:val="num" w:pos="720"/>
        </w:tabs>
        <w:ind w:left="720" w:hanging="72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800"/>
        </w:tabs>
        <w:ind w:left="1800" w:hanging="180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2160"/>
        </w:tabs>
        <w:ind w:left="2160" w:hanging="2160"/>
      </w:pPr>
    </w:lvl>
  </w:abstractNum>
  <w:abstractNum w:abstractNumId="1">
    <w:nsid w:val="0BEA3B04"/>
    <w:multiLevelType w:val="hybridMultilevel"/>
    <w:tmpl w:val="76BA5152"/>
    <w:lvl w:ilvl="0" w:tplc="13A28A4E">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657F5A"/>
    <w:multiLevelType w:val="hybridMultilevel"/>
    <w:tmpl w:val="6C80D4D8"/>
    <w:lvl w:ilvl="0" w:tplc="A16897D0">
      <w:start w:val="3"/>
      <w:numFmt w:val="bullet"/>
      <w:lvlText w:val="-"/>
      <w:lvlJc w:val="left"/>
      <w:pPr>
        <w:ind w:left="1103" w:hanging="360"/>
      </w:pPr>
      <w:rPr>
        <w:rFonts w:ascii="Times New Roman" w:eastAsiaTheme="majorEastAsia" w:hAnsi="Times New Roman" w:cs="Times New Roman" w:hint="default"/>
        <w:b w:val="0"/>
        <w:color w:val="auto"/>
      </w:rPr>
    </w:lvl>
    <w:lvl w:ilvl="1" w:tplc="042A0003" w:tentative="1">
      <w:start w:val="1"/>
      <w:numFmt w:val="bullet"/>
      <w:lvlText w:val="o"/>
      <w:lvlJc w:val="left"/>
      <w:pPr>
        <w:ind w:left="1823" w:hanging="360"/>
      </w:pPr>
      <w:rPr>
        <w:rFonts w:ascii="Courier New" w:hAnsi="Courier New" w:cs="Courier New" w:hint="default"/>
      </w:rPr>
    </w:lvl>
    <w:lvl w:ilvl="2" w:tplc="042A0005" w:tentative="1">
      <w:start w:val="1"/>
      <w:numFmt w:val="bullet"/>
      <w:lvlText w:val=""/>
      <w:lvlJc w:val="left"/>
      <w:pPr>
        <w:ind w:left="2543" w:hanging="360"/>
      </w:pPr>
      <w:rPr>
        <w:rFonts w:ascii="Wingdings" w:hAnsi="Wingdings" w:hint="default"/>
      </w:rPr>
    </w:lvl>
    <w:lvl w:ilvl="3" w:tplc="042A0001" w:tentative="1">
      <w:start w:val="1"/>
      <w:numFmt w:val="bullet"/>
      <w:lvlText w:val=""/>
      <w:lvlJc w:val="left"/>
      <w:pPr>
        <w:ind w:left="3263" w:hanging="360"/>
      </w:pPr>
      <w:rPr>
        <w:rFonts w:ascii="Symbol" w:hAnsi="Symbol" w:hint="default"/>
      </w:rPr>
    </w:lvl>
    <w:lvl w:ilvl="4" w:tplc="042A0003" w:tentative="1">
      <w:start w:val="1"/>
      <w:numFmt w:val="bullet"/>
      <w:lvlText w:val="o"/>
      <w:lvlJc w:val="left"/>
      <w:pPr>
        <w:ind w:left="3983" w:hanging="360"/>
      </w:pPr>
      <w:rPr>
        <w:rFonts w:ascii="Courier New" w:hAnsi="Courier New" w:cs="Courier New" w:hint="default"/>
      </w:rPr>
    </w:lvl>
    <w:lvl w:ilvl="5" w:tplc="042A0005" w:tentative="1">
      <w:start w:val="1"/>
      <w:numFmt w:val="bullet"/>
      <w:lvlText w:val=""/>
      <w:lvlJc w:val="left"/>
      <w:pPr>
        <w:ind w:left="4703" w:hanging="360"/>
      </w:pPr>
      <w:rPr>
        <w:rFonts w:ascii="Wingdings" w:hAnsi="Wingdings" w:hint="default"/>
      </w:rPr>
    </w:lvl>
    <w:lvl w:ilvl="6" w:tplc="042A0001" w:tentative="1">
      <w:start w:val="1"/>
      <w:numFmt w:val="bullet"/>
      <w:lvlText w:val=""/>
      <w:lvlJc w:val="left"/>
      <w:pPr>
        <w:ind w:left="5423" w:hanging="360"/>
      </w:pPr>
      <w:rPr>
        <w:rFonts w:ascii="Symbol" w:hAnsi="Symbol" w:hint="default"/>
      </w:rPr>
    </w:lvl>
    <w:lvl w:ilvl="7" w:tplc="042A0003" w:tentative="1">
      <w:start w:val="1"/>
      <w:numFmt w:val="bullet"/>
      <w:lvlText w:val="o"/>
      <w:lvlJc w:val="left"/>
      <w:pPr>
        <w:ind w:left="6143" w:hanging="360"/>
      </w:pPr>
      <w:rPr>
        <w:rFonts w:ascii="Courier New" w:hAnsi="Courier New" w:cs="Courier New" w:hint="default"/>
      </w:rPr>
    </w:lvl>
    <w:lvl w:ilvl="8" w:tplc="042A0005" w:tentative="1">
      <w:start w:val="1"/>
      <w:numFmt w:val="bullet"/>
      <w:lvlText w:val=""/>
      <w:lvlJc w:val="left"/>
      <w:pPr>
        <w:ind w:left="6863" w:hanging="360"/>
      </w:pPr>
      <w:rPr>
        <w:rFonts w:ascii="Wingdings" w:hAnsi="Wingdings" w:hint="default"/>
      </w:rPr>
    </w:lvl>
  </w:abstractNum>
  <w:abstractNum w:abstractNumId="3">
    <w:nsid w:val="0FF42B3A"/>
    <w:multiLevelType w:val="hybridMultilevel"/>
    <w:tmpl w:val="FFC03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E759D"/>
    <w:multiLevelType w:val="hybridMultilevel"/>
    <w:tmpl w:val="97AC2C9C"/>
    <w:lvl w:ilvl="0" w:tplc="DEE6B08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B1FA7"/>
    <w:multiLevelType w:val="hybridMultilevel"/>
    <w:tmpl w:val="17243168"/>
    <w:lvl w:ilvl="0" w:tplc="53C29D2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51050"/>
    <w:multiLevelType w:val="hybridMultilevel"/>
    <w:tmpl w:val="F766AEAA"/>
    <w:lvl w:ilvl="0" w:tplc="B2E0A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BC6C1D"/>
    <w:multiLevelType w:val="hybridMultilevel"/>
    <w:tmpl w:val="09904D7C"/>
    <w:lvl w:ilvl="0" w:tplc="36CEF2F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19BE55AF"/>
    <w:multiLevelType w:val="hybridMultilevel"/>
    <w:tmpl w:val="61A08E22"/>
    <w:lvl w:ilvl="0" w:tplc="3732D5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E713F4"/>
    <w:multiLevelType w:val="hybridMultilevel"/>
    <w:tmpl w:val="3176F4C2"/>
    <w:lvl w:ilvl="0" w:tplc="EDE4FEA2">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2B14E0"/>
    <w:multiLevelType w:val="hybridMultilevel"/>
    <w:tmpl w:val="44524D1A"/>
    <w:lvl w:ilvl="0" w:tplc="4EC8A7C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2ADC7C8A"/>
    <w:multiLevelType w:val="hybridMultilevel"/>
    <w:tmpl w:val="682494B2"/>
    <w:lvl w:ilvl="0" w:tplc="15DA8EDE">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661549"/>
    <w:multiLevelType w:val="hybridMultilevel"/>
    <w:tmpl w:val="7D92A5FE"/>
    <w:lvl w:ilvl="0" w:tplc="27ECED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34A31916"/>
    <w:multiLevelType w:val="hybridMultilevel"/>
    <w:tmpl w:val="48C886A2"/>
    <w:lvl w:ilvl="0" w:tplc="285A64E6">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C876F7"/>
    <w:multiLevelType w:val="hybridMultilevel"/>
    <w:tmpl w:val="E0B41784"/>
    <w:lvl w:ilvl="0" w:tplc="3FF89E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EA792D"/>
    <w:multiLevelType w:val="hybridMultilevel"/>
    <w:tmpl w:val="3E6AF528"/>
    <w:lvl w:ilvl="0" w:tplc="DEC23622">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371A2613"/>
    <w:multiLevelType w:val="hybridMultilevel"/>
    <w:tmpl w:val="EF24B750"/>
    <w:lvl w:ilvl="0" w:tplc="8E1C3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C5543E"/>
    <w:multiLevelType w:val="hybridMultilevel"/>
    <w:tmpl w:val="768072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D00686"/>
    <w:multiLevelType w:val="hybridMultilevel"/>
    <w:tmpl w:val="4AC0112A"/>
    <w:lvl w:ilvl="0" w:tplc="DCAC568A">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E31F37"/>
    <w:multiLevelType w:val="hybridMultilevel"/>
    <w:tmpl w:val="2BDAC17C"/>
    <w:lvl w:ilvl="0" w:tplc="C6E24088">
      <w:numFmt w:val="bullet"/>
      <w:lvlText w:val="-"/>
      <w:lvlJc w:val="left"/>
      <w:pPr>
        <w:ind w:left="1596" w:hanging="876"/>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1475AAB"/>
    <w:multiLevelType w:val="hybridMultilevel"/>
    <w:tmpl w:val="A290EA62"/>
    <w:lvl w:ilvl="0" w:tplc="2AB4C024">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51A57AD5"/>
    <w:multiLevelType w:val="hybridMultilevel"/>
    <w:tmpl w:val="4894DAB6"/>
    <w:lvl w:ilvl="0" w:tplc="662877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017641"/>
    <w:multiLevelType w:val="hybridMultilevel"/>
    <w:tmpl w:val="D9C287D6"/>
    <w:lvl w:ilvl="0" w:tplc="D696FB6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9530B09"/>
    <w:multiLevelType w:val="hybridMultilevel"/>
    <w:tmpl w:val="76B8D44A"/>
    <w:lvl w:ilvl="0" w:tplc="FC92300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A80856"/>
    <w:multiLevelType w:val="hybridMultilevel"/>
    <w:tmpl w:val="E2F67814"/>
    <w:lvl w:ilvl="0" w:tplc="94BECB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nsid w:val="646014DC"/>
    <w:multiLevelType w:val="hybridMultilevel"/>
    <w:tmpl w:val="7AD01D7A"/>
    <w:lvl w:ilvl="0" w:tplc="AE6CFE7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3743C6"/>
    <w:multiLevelType w:val="hybridMultilevel"/>
    <w:tmpl w:val="EA5C6706"/>
    <w:lvl w:ilvl="0" w:tplc="3468F912">
      <w:start w:val="2"/>
      <w:numFmt w:val="bullet"/>
      <w:lvlText w:val="-"/>
      <w:lvlJc w:val="left"/>
      <w:pPr>
        <w:ind w:left="1080" w:hanging="360"/>
      </w:pPr>
      <w:rPr>
        <w:rFonts w:ascii="Times New Roman" w:eastAsiaTheme="minorHAnsi"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8B078DD"/>
    <w:multiLevelType w:val="hybridMultilevel"/>
    <w:tmpl w:val="2A10111E"/>
    <w:lvl w:ilvl="0" w:tplc="7896809A">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0F42F7"/>
    <w:multiLevelType w:val="hybridMultilevel"/>
    <w:tmpl w:val="34E82BBA"/>
    <w:lvl w:ilvl="0" w:tplc="6DC6AA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9D15B1"/>
    <w:multiLevelType w:val="hybridMultilevel"/>
    <w:tmpl w:val="C212D9AE"/>
    <w:lvl w:ilvl="0" w:tplc="37BEF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0165D39"/>
    <w:multiLevelType w:val="hybridMultilevel"/>
    <w:tmpl w:val="224C06C6"/>
    <w:lvl w:ilvl="0" w:tplc="4A96E84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0361742"/>
    <w:multiLevelType w:val="hybridMultilevel"/>
    <w:tmpl w:val="F5848B4A"/>
    <w:lvl w:ilvl="0" w:tplc="B35ECE3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2">
    <w:nsid w:val="72CC3B0F"/>
    <w:multiLevelType w:val="hybridMultilevel"/>
    <w:tmpl w:val="B91C05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91861F7"/>
    <w:multiLevelType w:val="hybridMultilevel"/>
    <w:tmpl w:val="FD5AE940"/>
    <w:lvl w:ilvl="0" w:tplc="6CCE82E4">
      <w:start w:val="1"/>
      <w:numFmt w:val="decimal"/>
      <w:lvlText w:val="%1."/>
      <w:lvlJc w:val="left"/>
      <w:pPr>
        <w:ind w:left="1080" w:hanging="360"/>
      </w:pPr>
      <w:rPr>
        <w:rFonts w:hint="default"/>
        <w:b w:val="0"/>
        <w:color w:val="auto"/>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nsid w:val="7C9F2776"/>
    <w:multiLevelType w:val="hybridMultilevel"/>
    <w:tmpl w:val="979E0620"/>
    <w:lvl w:ilvl="0" w:tplc="23EA3A1C">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4"/>
  </w:num>
  <w:num w:numId="3">
    <w:abstractNumId w:val="29"/>
  </w:num>
  <w:num w:numId="4">
    <w:abstractNumId w:val="34"/>
  </w:num>
  <w:num w:numId="5">
    <w:abstractNumId w:val="26"/>
  </w:num>
  <w:num w:numId="6">
    <w:abstractNumId w:val="1"/>
  </w:num>
  <w:num w:numId="7">
    <w:abstractNumId w:val="11"/>
  </w:num>
  <w:num w:numId="8">
    <w:abstractNumId w:val="25"/>
  </w:num>
  <w:num w:numId="9">
    <w:abstractNumId w:val="13"/>
  </w:num>
  <w:num w:numId="10">
    <w:abstractNumId w:val="4"/>
  </w:num>
  <w:num w:numId="11">
    <w:abstractNumId w:val="5"/>
  </w:num>
  <w:num w:numId="12">
    <w:abstractNumId w:val="18"/>
  </w:num>
  <w:num w:numId="13">
    <w:abstractNumId w:val="9"/>
  </w:num>
  <w:num w:numId="14">
    <w:abstractNumId w:val="27"/>
  </w:num>
  <w:num w:numId="15">
    <w:abstractNumId w:val="16"/>
  </w:num>
  <w:num w:numId="16">
    <w:abstractNumId w:val="23"/>
  </w:num>
  <w:num w:numId="17">
    <w:abstractNumId w:val="0"/>
  </w:num>
  <w:num w:numId="18">
    <w:abstractNumId w:val="22"/>
  </w:num>
  <w:num w:numId="19">
    <w:abstractNumId w:val="8"/>
  </w:num>
  <w:num w:numId="20">
    <w:abstractNumId w:val="32"/>
  </w:num>
  <w:num w:numId="21">
    <w:abstractNumId w:val="19"/>
  </w:num>
  <w:num w:numId="22">
    <w:abstractNumId w:val="17"/>
  </w:num>
  <w:num w:numId="23">
    <w:abstractNumId w:val="3"/>
  </w:num>
  <w:num w:numId="24">
    <w:abstractNumId w:val="21"/>
  </w:num>
  <w:num w:numId="25">
    <w:abstractNumId w:val="28"/>
  </w:num>
  <w:num w:numId="26">
    <w:abstractNumId w:val="7"/>
  </w:num>
  <w:num w:numId="27">
    <w:abstractNumId w:val="12"/>
  </w:num>
  <w:num w:numId="28">
    <w:abstractNumId w:val="15"/>
  </w:num>
  <w:num w:numId="29">
    <w:abstractNumId w:val="20"/>
  </w:num>
  <w:num w:numId="30">
    <w:abstractNumId w:val="10"/>
  </w:num>
  <w:num w:numId="31">
    <w:abstractNumId w:val="2"/>
  </w:num>
  <w:num w:numId="32">
    <w:abstractNumId w:val="33"/>
  </w:num>
  <w:num w:numId="33">
    <w:abstractNumId w:val="24"/>
  </w:num>
  <w:num w:numId="34">
    <w:abstractNumId w:val="31"/>
  </w:num>
  <w:num w:numId="35">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trackRevision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rsids>
    <w:rsidRoot w:val="00467EEA"/>
    <w:rsid w:val="000135A9"/>
    <w:rsid w:val="000200F6"/>
    <w:rsid w:val="00034B58"/>
    <w:rsid w:val="00084940"/>
    <w:rsid w:val="000873C7"/>
    <w:rsid w:val="00091B8C"/>
    <w:rsid w:val="0009667D"/>
    <w:rsid w:val="000B67BA"/>
    <w:rsid w:val="000C036A"/>
    <w:rsid w:val="000C24A6"/>
    <w:rsid w:val="000E3697"/>
    <w:rsid w:val="000E479F"/>
    <w:rsid w:val="00101F5A"/>
    <w:rsid w:val="00106D00"/>
    <w:rsid w:val="00114D14"/>
    <w:rsid w:val="0012238C"/>
    <w:rsid w:val="0013779D"/>
    <w:rsid w:val="0014728A"/>
    <w:rsid w:val="00150B24"/>
    <w:rsid w:val="00152049"/>
    <w:rsid w:val="00154D89"/>
    <w:rsid w:val="00161E17"/>
    <w:rsid w:val="00171CD1"/>
    <w:rsid w:val="00173B2B"/>
    <w:rsid w:val="00177B81"/>
    <w:rsid w:val="001900E0"/>
    <w:rsid w:val="00191C1D"/>
    <w:rsid w:val="001941E4"/>
    <w:rsid w:val="001969D9"/>
    <w:rsid w:val="00196BEA"/>
    <w:rsid w:val="001A2FCE"/>
    <w:rsid w:val="001B75C3"/>
    <w:rsid w:val="001C4394"/>
    <w:rsid w:val="001E128C"/>
    <w:rsid w:val="001F2588"/>
    <w:rsid w:val="001F3ADF"/>
    <w:rsid w:val="00210C42"/>
    <w:rsid w:val="00215789"/>
    <w:rsid w:val="00227AC1"/>
    <w:rsid w:val="00230F4A"/>
    <w:rsid w:val="00232664"/>
    <w:rsid w:val="00235CF2"/>
    <w:rsid w:val="00236980"/>
    <w:rsid w:val="00241015"/>
    <w:rsid w:val="0026280A"/>
    <w:rsid w:val="00263F89"/>
    <w:rsid w:val="00267F06"/>
    <w:rsid w:val="00282240"/>
    <w:rsid w:val="00287DE1"/>
    <w:rsid w:val="002A6517"/>
    <w:rsid w:val="002B27CA"/>
    <w:rsid w:val="002B470C"/>
    <w:rsid w:val="002C18B7"/>
    <w:rsid w:val="002D007A"/>
    <w:rsid w:val="002D2DE1"/>
    <w:rsid w:val="002D4418"/>
    <w:rsid w:val="00305C0C"/>
    <w:rsid w:val="0031147A"/>
    <w:rsid w:val="00327CEB"/>
    <w:rsid w:val="0033212B"/>
    <w:rsid w:val="00334681"/>
    <w:rsid w:val="0033667F"/>
    <w:rsid w:val="00344F68"/>
    <w:rsid w:val="003509E2"/>
    <w:rsid w:val="00363E04"/>
    <w:rsid w:val="00365861"/>
    <w:rsid w:val="0037541A"/>
    <w:rsid w:val="00386B1B"/>
    <w:rsid w:val="00386CEB"/>
    <w:rsid w:val="00396874"/>
    <w:rsid w:val="003A656A"/>
    <w:rsid w:val="003A6B46"/>
    <w:rsid w:val="003B5F9D"/>
    <w:rsid w:val="003D4509"/>
    <w:rsid w:val="003F7FE8"/>
    <w:rsid w:val="00422118"/>
    <w:rsid w:val="00426568"/>
    <w:rsid w:val="00427CF0"/>
    <w:rsid w:val="004356C9"/>
    <w:rsid w:val="00443C19"/>
    <w:rsid w:val="004467B5"/>
    <w:rsid w:val="004508FB"/>
    <w:rsid w:val="0046154E"/>
    <w:rsid w:val="00463C4A"/>
    <w:rsid w:val="00467D7B"/>
    <w:rsid w:val="00467EEA"/>
    <w:rsid w:val="00476579"/>
    <w:rsid w:val="00482848"/>
    <w:rsid w:val="00484D05"/>
    <w:rsid w:val="0049445B"/>
    <w:rsid w:val="004955AB"/>
    <w:rsid w:val="004A4AA0"/>
    <w:rsid w:val="004C7117"/>
    <w:rsid w:val="004D30D8"/>
    <w:rsid w:val="004E03F5"/>
    <w:rsid w:val="0050019E"/>
    <w:rsid w:val="00500D87"/>
    <w:rsid w:val="00501605"/>
    <w:rsid w:val="00514886"/>
    <w:rsid w:val="00514B80"/>
    <w:rsid w:val="00514C2E"/>
    <w:rsid w:val="00515320"/>
    <w:rsid w:val="00527FA9"/>
    <w:rsid w:val="00541171"/>
    <w:rsid w:val="00543145"/>
    <w:rsid w:val="0055089E"/>
    <w:rsid w:val="00552088"/>
    <w:rsid w:val="00557F05"/>
    <w:rsid w:val="005602D8"/>
    <w:rsid w:val="00560C6B"/>
    <w:rsid w:val="005641DC"/>
    <w:rsid w:val="00571168"/>
    <w:rsid w:val="005732EE"/>
    <w:rsid w:val="0058126C"/>
    <w:rsid w:val="00590149"/>
    <w:rsid w:val="00594DD7"/>
    <w:rsid w:val="005A0A67"/>
    <w:rsid w:val="005A7312"/>
    <w:rsid w:val="005B4FC5"/>
    <w:rsid w:val="005B723C"/>
    <w:rsid w:val="005B7945"/>
    <w:rsid w:val="005B7D5C"/>
    <w:rsid w:val="005C45FC"/>
    <w:rsid w:val="005C5520"/>
    <w:rsid w:val="005C59BF"/>
    <w:rsid w:val="005C7EC5"/>
    <w:rsid w:val="005D4E1E"/>
    <w:rsid w:val="005E0A88"/>
    <w:rsid w:val="005E2648"/>
    <w:rsid w:val="005F39D6"/>
    <w:rsid w:val="005F6B49"/>
    <w:rsid w:val="005F7995"/>
    <w:rsid w:val="005F7BEE"/>
    <w:rsid w:val="00601D98"/>
    <w:rsid w:val="00640EB2"/>
    <w:rsid w:val="00650D98"/>
    <w:rsid w:val="0065203D"/>
    <w:rsid w:val="00656417"/>
    <w:rsid w:val="0066090C"/>
    <w:rsid w:val="00662E62"/>
    <w:rsid w:val="00675767"/>
    <w:rsid w:val="00675849"/>
    <w:rsid w:val="00677873"/>
    <w:rsid w:val="0068438B"/>
    <w:rsid w:val="00690249"/>
    <w:rsid w:val="00697B5A"/>
    <w:rsid w:val="006C4327"/>
    <w:rsid w:val="006D2C40"/>
    <w:rsid w:val="006E5346"/>
    <w:rsid w:val="006E7223"/>
    <w:rsid w:val="006F2AD8"/>
    <w:rsid w:val="006F44A5"/>
    <w:rsid w:val="006F609A"/>
    <w:rsid w:val="007113A7"/>
    <w:rsid w:val="0071411B"/>
    <w:rsid w:val="007259B1"/>
    <w:rsid w:val="00733DF2"/>
    <w:rsid w:val="007424BC"/>
    <w:rsid w:val="00743941"/>
    <w:rsid w:val="007604F0"/>
    <w:rsid w:val="0077748E"/>
    <w:rsid w:val="00784F03"/>
    <w:rsid w:val="007B0121"/>
    <w:rsid w:val="007B32F5"/>
    <w:rsid w:val="007D34B7"/>
    <w:rsid w:val="007D4363"/>
    <w:rsid w:val="007D6F3C"/>
    <w:rsid w:val="007F6900"/>
    <w:rsid w:val="007F6A2C"/>
    <w:rsid w:val="008107D4"/>
    <w:rsid w:val="00837E07"/>
    <w:rsid w:val="00853385"/>
    <w:rsid w:val="00855E72"/>
    <w:rsid w:val="00870457"/>
    <w:rsid w:val="0087572F"/>
    <w:rsid w:val="00884F20"/>
    <w:rsid w:val="00885C95"/>
    <w:rsid w:val="008879F5"/>
    <w:rsid w:val="0089776C"/>
    <w:rsid w:val="008A764B"/>
    <w:rsid w:val="008C1A1B"/>
    <w:rsid w:val="008C52D8"/>
    <w:rsid w:val="008C69C5"/>
    <w:rsid w:val="008D565B"/>
    <w:rsid w:val="008D6322"/>
    <w:rsid w:val="008E1FC7"/>
    <w:rsid w:val="008E5A07"/>
    <w:rsid w:val="008F4967"/>
    <w:rsid w:val="00900105"/>
    <w:rsid w:val="0090207C"/>
    <w:rsid w:val="0090577A"/>
    <w:rsid w:val="00907B4E"/>
    <w:rsid w:val="0091559D"/>
    <w:rsid w:val="00915BA9"/>
    <w:rsid w:val="0093346B"/>
    <w:rsid w:val="00944173"/>
    <w:rsid w:val="00952226"/>
    <w:rsid w:val="0095292D"/>
    <w:rsid w:val="00955A81"/>
    <w:rsid w:val="00966BF5"/>
    <w:rsid w:val="00972604"/>
    <w:rsid w:val="00980D2A"/>
    <w:rsid w:val="00981A4D"/>
    <w:rsid w:val="0098508B"/>
    <w:rsid w:val="009B096A"/>
    <w:rsid w:val="009C4772"/>
    <w:rsid w:val="009C5365"/>
    <w:rsid w:val="009C5A4D"/>
    <w:rsid w:val="009F2483"/>
    <w:rsid w:val="009F71F3"/>
    <w:rsid w:val="00A01880"/>
    <w:rsid w:val="00A0544E"/>
    <w:rsid w:val="00A05F28"/>
    <w:rsid w:val="00A0651D"/>
    <w:rsid w:val="00A10D0E"/>
    <w:rsid w:val="00A231D9"/>
    <w:rsid w:val="00A43C22"/>
    <w:rsid w:val="00A67D07"/>
    <w:rsid w:val="00A67F02"/>
    <w:rsid w:val="00A70787"/>
    <w:rsid w:val="00A71C56"/>
    <w:rsid w:val="00A85A20"/>
    <w:rsid w:val="00A872C3"/>
    <w:rsid w:val="00AB3D49"/>
    <w:rsid w:val="00AB7AEC"/>
    <w:rsid w:val="00AC04F4"/>
    <w:rsid w:val="00AC1678"/>
    <w:rsid w:val="00AF2BCA"/>
    <w:rsid w:val="00AF7042"/>
    <w:rsid w:val="00B021A6"/>
    <w:rsid w:val="00B04F17"/>
    <w:rsid w:val="00B1779E"/>
    <w:rsid w:val="00B3560F"/>
    <w:rsid w:val="00B35D10"/>
    <w:rsid w:val="00B408E0"/>
    <w:rsid w:val="00B40F1D"/>
    <w:rsid w:val="00B47F2F"/>
    <w:rsid w:val="00B75E10"/>
    <w:rsid w:val="00B75F57"/>
    <w:rsid w:val="00B8630C"/>
    <w:rsid w:val="00B9649B"/>
    <w:rsid w:val="00B9703C"/>
    <w:rsid w:val="00B977B4"/>
    <w:rsid w:val="00BB3DBB"/>
    <w:rsid w:val="00BC0774"/>
    <w:rsid w:val="00BD32A1"/>
    <w:rsid w:val="00BE2FB5"/>
    <w:rsid w:val="00BE4AB3"/>
    <w:rsid w:val="00BE6A32"/>
    <w:rsid w:val="00BF5DBB"/>
    <w:rsid w:val="00C00D35"/>
    <w:rsid w:val="00C03A61"/>
    <w:rsid w:val="00C0797C"/>
    <w:rsid w:val="00C4056E"/>
    <w:rsid w:val="00C40D57"/>
    <w:rsid w:val="00C47B2A"/>
    <w:rsid w:val="00C533FD"/>
    <w:rsid w:val="00C555A1"/>
    <w:rsid w:val="00C7168D"/>
    <w:rsid w:val="00C745CA"/>
    <w:rsid w:val="00C84AC5"/>
    <w:rsid w:val="00C85F81"/>
    <w:rsid w:val="00CA4667"/>
    <w:rsid w:val="00CA4F7D"/>
    <w:rsid w:val="00CA7ADD"/>
    <w:rsid w:val="00CC67F4"/>
    <w:rsid w:val="00CD081E"/>
    <w:rsid w:val="00D0009F"/>
    <w:rsid w:val="00D060FD"/>
    <w:rsid w:val="00D15235"/>
    <w:rsid w:val="00D163D4"/>
    <w:rsid w:val="00D22D4E"/>
    <w:rsid w:val="00D2651A"/>
    <w:rsid w:val="00D46983"/>
    <w:rsid w:val="00D54AC6"/>
    <w:rsid w:val="00D62AB2"/>
    <w:rsid w:val="00D70F0A"/>
    <w:rsid w:val="00D85F5C"/>
    <w:rsid w:val="00DB21E1"/>
    <w:rsid w:val="00DC03AB"/>
    <w:rsid w:val="00DC6F03"/>
    <w:rsid w:val="00DD3BF8"/>
    <w:rsid w:val="00E0002C"/>
    <w:rsid w:val="00E01533"/>
    <w:rsid w:val="00E07D26"/>
    <w:rsid w:val="00E10413"/>
    <w:rsid w:val="00E10716"/>
    <w:rsid w:val="00E129CC"/>
    <w:rsid w:val="00E23855"/>
    <w:rsid w:val="00E254DD"/>
    <w:rsid w:val="00E51804"/>
    <w:rsid w:val="00E62B41"/>
    <w:rsid w:val="00E82F03"/>
    <w:rsid w:val="00EA0134"/>
    <w:rsid w:val="00EA06DE"/>
    <w:rsid w:val="00EC02C1"/>
    <w:rsid w:val="00EC7942"/>
    <w:rsid w:val="00ED0DBD"/>
    <w:rsid w:val="00ED6ADE"/>
    <w:rsid w:val="00EF1DD5"/>
    <w:rsid w:val="00EF219E"/>
    <w:rsid w:val="00F0011B"/>
    <w:rsid w:val="00F05689"/>
    <w:rsid w:val="00F05BD5"/>
    <w:rsid w:val="00F328B2"/>
    <w:rsid w:val="00F434C4"/>
    <w:rsid w:val="00F4622C"/>
    <w:rsid w:val="00F516C6"/>
    <w:rsid w:val="00F736B3"/>
    <w:rsid w:val="00F8255A"/>
    <w:rsid w:val="00F930EF"/>
    <w:rsid w:val="00FB596F"/>
    <w:rsid w:val="00FB5B51"/>
    <w:rsid w:val="00FC4236"/>
    <w:rsid w:val="00FD1EA5"/>
    <w:rsid w:val="00FD2D0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hapeDefaults>
    <o:shapedefaults v:ext="edit" spidmax="4098"/>
    <o:shapelayout v:ext="edit">
      <o:idmap v:ext="edit" data="1"/>
      <o:rules v:ext="edit">
        <o:r id="V:Rule5" type="connector" idref="#AutoShape 5"/>
        <o:r id="V:Rule6" type="connector" idref="#AutoShape 6"/>
        <o:r id="V:Rule7" type="connector" idref="#AutoShape 2"/>
        <o:r id="V:Rule8"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517"/>
  </w:style>
  <w:style w:type="paragraph" w:styleId="Heading1">
    <w:name w:val="heading 1"/>
    <w:basedOn w:val="Normal"/>
    <w:next w:val="Normal"/>
    <w:link w:val="Heading1Char"/>
    <w:uiPriority w:val="9"/>
    <w:qFormat/>
    <w:rsid w:val="00467EEA"/>
    <w:pPr>
      <w:keepNext/>
      <w:keepLines/>
      <w:spacing w:before="480" w:after="0" w:line="259" w:lineRule="auto"/>
      <w:jc w:val="left"/>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7EEA"/>
    <w:rPr>
      <w:rFonts w:asciiTheme="majorHAnsi" w:eastAsiaTheme="majorEastAsia" w:hAnsiTheme="majorHAnsi" w:cstheme="majorBidi"/>
      <w:b/>
      <w:bCs/>
      <w:color w:val="365F91" w:themeColor="accent1" w:themeShade="BF"/>
      <w:szCs w:val="28"/>
    </w:rPr>
  </w:style>
  <w:style w:type="character" w:customStyle="1" w:styleId="fontstyle01">
    <w:name w:val="fontstyle01"/>
    <w:basedOn w:val="DefaultParagraphFont"/>
    <w:rsid w:val="00467EEA"/>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467EEA"/>
    <w:rPr>
      <w:rFonts w:ascii="TimesNewRomanPS-ItalicMT" w:hAnsi="TimesNewRomanPS-ItalicMT" w:hint="default"/>
      <w:b w:val="0"/>
      <w:bCs w:val="0"/>
      <w:i/>
      <w:iCs/>
      <w:color w:val="000000"/>
      <w:sz w:val="26"/>
      <w:szCs w:val="26"/>
    </w:rPr>
  </w:style>
  <w:style w:type="character" w:customStyle="1" w:styleId="fontstyle31">
    <w:name w:val="fontstyle31"/>
    <w:basedOn w:val="DefaultParagraphFont"/>
    <w:rsid w:val="00467EEA"/>
    <w:rPr>
      <w:rFonts w:ascii="TimesNewRomanPS-BoldMT" w:hAnsi="TimesNewRomanPS-BoldMT" w:hint="default"/>
      <w:b/>
      <w:bCs/>
      <w:i w:val="0"/>
      <w:iCs w:val="0"/>
      <w:color w:val="000000"/>
      <w:sz w:val="26"/>
      <w:szCs w:val="26"/>
    </w:rPr>
  </w:style>
  <w:style w:type="paragraph" w:styleId="BalloonText">
    <w:name w:val="Balloon Text"/>
    <w:basedOn w:val="Normal"/>
    <w:link w:val="BalloonTextChar"/>
    <w:uiPriority w:val="99"/>
    <w:semiHidden/>
    <w:unhideWhenUsed/>
    <w:rsid w:val="00467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EEA"/>
    <w:rPr>
      <w:rFonts w:ascii="Tahoma" w:hAnsi="Tahoma" w:cs="Tahoma"/>
      <w:sz w:val="16"/>
      <w:szCs w:val="16"/>
    </w:rPr>
  </w:style>
  <w:style w:type="paragraph" w:styleId="Header">
    <w:name w:val="header"/>
    <w:basedOn w:val="Normal"/>
    <w:link w:val="HeaderChar"/>
    <w:uiPriority w:val="99"/>
    <w:unhideWhenUsed/>
    <w:rsid w:val="00467EEA"/>
    <w:pPr>
      <w:tabs>
        <w:tab w:val="center" w:pos="4680"/>
        <w:tab w:val="right" w:pos="9360"/>
      </w:tabs>
      <w:spacing w:after="0" w:line="240" w:lineRule="auto"/>
      <w:jc w:val="left"/>
    </w:pPr>
    <w:rPr>
      <w:rFonts w:asciiTheme="minorHAnsi" w:hAnsiTheme="minorHAnsi"/>
      <w:sz w:val="22"/>
    </w:rPr>
  </w:style>
  <w:style w:type="character" w:customStyle="1" w:styleId="HeaderChar">
    <w:name w:val="Header Char"/>
    <w:basedOn w:val="DefaultParagraphFont"/>
    <w:link w:val="Header"/>
    <w:uiPriority w:val="99"/>
    <w:rsid w:val="00467EEA"/>
    <w:rPr>
      <w:rFonts w:asciiTheme="minorHAnsi" w:hAnsiTheme="minorHAnsi"/>
      <w:sz w:val="22"/>
    </w:rPr>
  </w:style>
  <w:style w:type="paragraph" w:styleId="Footer">
    <w:name w:val="footer"/>
    <w:basedOn w:val="Normal"/>
    <w:link w:val="FooterChar"/>
    <w:uiPriority w:val="99"/>
    <w:unhideWhenUsed/>
    <w:rsid w:val="00467EEA"/>
    <w:pPr>
      <w:tabs>
        <w:tab w:val="center" w:pos="4680"/>
        <w:tab w:val="right" w:pos="9360"/>
      </w:tabs>
      <w:spacing w:after="0" w:line="240" w:lineRule="auto"/>
      <w:jc w:val="left"/>
    </w:pPr>
    <w:rPr>
      <w:rFonts w:asciiTheme="minorHAnsi" w:hAnsiTheme="minorHAnsi"/>
      <w:sz w:val="22"/>
    </w:rPr>
  </w:style>
  <w:style w:type="character" w:customStyle="1" w:styleId="FooterChar">
    <w:name w:val="Footer Char"/>
    <w:basedOn w:val="DefaultParagraphFont"/>
    <w:link w:val="Footer"/>
    <w:uiPriority w:val="99"/>
    <w:rsid w:val="00467EEA"/>
    <w:rPr>
      <w:rFonts w:asciiTheme="minorHAnsi" w:hAnsiTheme="minorHAnsi"/>
      <w:sz w:val="22"/>
    </w:rPr>
  </w:style>
  <w:style w:type="paragraph" w:styleId="ListParagraph">
    <w:name w:val="List Paragraph"/>
    <w:basedOn w:val="Normal"/>
    <w:uiPriority w:val="99"/>
    <w:qFormat/>
    <w:rsid w:val="00467EEA"/>
    <w:pPr>
      <w:spacing w:after="160" w:line="259" w:lineRule="auto"/>
      <w:ind w:left="720"/>
      <w:contextualSpacing/>
      <w:jc w:val="left"/>
    </w:pPr>
    <w:rPr>
      <w:rFonts w:asciiTheme="minorHAnsi" w:hAnsiTheme="minorHAnsi"/>
      <w:sz w:val="22"/>
    </w:rPr>
  </w:style>
  <w:style w:type="table" w:customStyle="1" w:styleId="TableGrid1">
    <w:name w:val="Table Grid1"/>
    <w:basedOn w:val="TableNormal"/>
    <w:next w:val="TableGrid"/>
    <w:rsid w:val="00467EEA"/>
    <w:pPr>
      <w:spacing w:after="0" w:line="240" w:lineRule="auto"/>
      <w:jc w:val="left"/>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467EEA"/>
    <w:pPr>
      <w:spacing w:after="0" w:line="240" w:lineRule="auto"/>
      <w:jc w:val="left"/>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467EEA"/>
    <w:pPr>
      <w:spacing w:after="0" w:line="240" w:lineRule="auto"/>
      <w:jc w:val="left"/>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rsid w:val="00467EEA"/>
    <w:pPr>
      <w:spacing w:after="0" w:line="240" w:lineRule="auto"/>
      <w:jc w:val="left"/>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rsid w:val="00467EEA"/>
    <w:pPr>
      <w:spacing w:after="0" w:line="240" w:lineRule="auto"/>
      <w:jc w:val="left"/>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467EEA"/>
    <w:pPr>
      <w:spacing w:after="0" w:line="240" w:lineRule="auto"/>
      <w:jc w:val="left"/>
    </w:pPr>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467EEA"/>
    <w:pPr>
      <w:spacing w:after="0" w:line="240" w:lineRule="auto"/>
      <w:jc w:val="left"/>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
    <w:name w:val="Table Grid111"/>
    <w:basedOn w:val="TableNormal"/>
    <w:next w:val="TableGrid"/>
    <w:uiPriority w:val="59"/>
    <w:rsid w:val="00467EEA"/>
    <w:pPr>
      <w:spacing w:after="0" w:line="240" w:lineRule="auto"/>
      <w:jc w:val="left"/>
    </w:pPr>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rsid w:val="00467EEA"/>
    <w:pPr>
      <w:spacing w:after="0" w:line="240" w:lineRule="auto"/>
      <w:jc w:val="left"/>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67EEA"/>
    <w:pPr>
      <w:spacing w:line="276" w:lineRule="auto"/>
      <w:outlineLvl w:val="9"/>
    </w:pPr>
    <w:rPr>
      <w:lang w:eastAsia="ja-JP"/>
    </w:rPr>
  </w:style>
  <w:style w:type="paragraph" w:styleId="TOC2">
    <w:name w:val="toc 2"/>
    <w:basedOn w:val="Normal"/>
    <w:next w:val="Normal"/>
    <w:autoRedefine/>
    <w:uiPriority w:val="39"/>
    <w:unhideWhenUsed/>
    <w:rsid w:val="00467EEA"/>
    <w:pPr>
      <w:spacing w:after="100" w:line="259" w:lineRule="auto"/>
      <w:ind w:left="220"/>
      <w:jc w:val="left"/>
    </w:pPr>
    <w:rPr>
      <w:rFonts w:asciiTheme="minorHAnsi" w:hAnsiTheme="minorHAnsi"/>
      <w:sz w:val="22"/>
    </w:rPr>
  </w:style>
  <w:style w:type="paragraph" w:styleId="TOC1">
    <w:name w:val="toc 1"/>
    <w:basedOn w:val="Normal"/>
    <w:next w:val="Normal"/>
    <w:autoRedefine/>
    <w:uiPriority w:val="39"/>
    <w:unhideWhenUsed/>
    <w:rsid w:val="00467EEA"/>
    <w:pPr>
      <w:spacing w:after="100" w:line="259" w:lineRule="auto"/>
      <w:jc w:val="left"/>
    </w:pPr>
    <w:rPr>
      <w:rFonts w:asciiTheme="minorHAnsi" w:hAnsiTheme="minorHAnsi"/>
      <w:sz w:val="22"/>
    </w:rPr>
  </w:style>
  <w:style w:type="paragraph" w:styleId="TOC3">
    <w:name w:val="toc 3"/>
    <w:basedOn w:val="Normal"/>
    <w:next w:val="Normal"/>
    <w:autoRedefine/>
    <w:uiPriority w:val="39"/>
    <w:unhideWhenUsed/>
    <w:rsid w:val="00467EEA"/>
    <w:pPr>
      <w:spacing w:after="100" w:line="259" w:lineRule="auto"/>
      <w:ind w:left="440"/>
      <w:jc w:val="left"/>
    </w:pPr>
    <w:rPr>
      <w:rFonts w:asciiTheme="minorHAnsi" w:hAnsiTheme="minorHAnsi"/>
      <w:sz w:val="22"/>
    </w:rPr>
  </w:style>
  <w:style w:type="character" w:styleId="Hyperlink">
    <w:name w:val="Hyperlink"/>
    <w:basedOn w:val="DefaultParagraphFont"/>
    <w:uiPriority w:val="99"/>
    <w:unhideWhenUsed/>
    <w:rsid w:val="00467EEA"/>
    <w:rPr>
      <w:color w:val="0000FF" w:themeColor="hyperlink"/>
      <w:u w:val="single"/>
    </w:rPr>
  </w:style>
  <w:style w:type="paragraph" w:styleId="NormalWeb">
    <w:name w:val="Normal (Web)"/>
    <w:basedOn w:val="Normal"/>
    <w:uiPriority w:val="99"/>
    <w:unhideWhenUsed/>
    <w:rsid w:val="00500D87"/>
    <w:pPr>
      <w:spacing w:before="100" w:beforeAutospacing="1" w:after="100" w:afterAutospacing="1" w:line="240" w:lineRule="auto"/>
      <w:jc w:val="left"/>
    </w:pPr>
    <w:rPr>
      <w:rFonts w:eastAsiaTheme="minorEastAsia" w:cs="Times New Roman"/>
      <w:sz w:val="24"/>
      <w:szCs w:val="24"/>
    </w:rPr>
  </w:style>
  <w:style w:type="paragraph" w:styleId="CommentText">
    <w:name w:val="annotation text"/>
    <w:basedOn w:val="Normal"/>
    <w:link w:val="CommentTextChar"/>
    <w:uiPriority w:val="99"/>
    <w:unhideWhenUsed/>
    <w:rsid w:val="009F2483"/>
    <w:pPr>
      <w:spacing w:line="240" w:lineRule="auto"/>
    </w:pPr>
    <w:rPr>
      <w:sz w:val="20"/>
      <w:szCs w:val="20"/>
    </w:rPr>
  </w:style>
  <w:style w:type="character" w:customStyle="1" w:styleId="CommentTextChar">
    <w:name w:val="Comment Text Char"/>
    <w:basedOn w:val="DefaultParagraphFont"/>
    <w:link w:val="CommentText"/>
    <w:uiPriority w:val="99"/>
    <w:rsid w:val="009F2483"/>
    <w:rPr>
      <w:sz w:val="20"/>
      <w:szCs w:val="20"/>
    </w:rPr>
  </w:style>
  <w:style w:type="character" w:styleId="Emphasis">
    <w:name w:val="Emphasis"/>
    <w:basedOn w:val="DefaultParagraphFont"/>
    <w:uiPriority w:val="20"/>
    <w:qFormat/>
    <w:rsid w:val="006E534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EEA"/>
    <w:pPr>
      <w:keepNext/>
      <w:keepLines/>
      <w:spacing w:before="480" w:after="0" w:line="259" w:lineRule="auto"/>
      <w:jc w:val="left"/>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7EEA"/>
    <w:rPr>
      <w:rFonts w:asciiTheme="majorHAnsi" w:eastAsiaTheme="majorEastAsia" w:hAnsiTheme="majorHAnsi" w:cstheme="majorBidi"/>
      <w:b/>
      <w:bCs/>
      <w:color w:val="365F91" w:themeColor="accent1" w:themeShade="BF"/>
      <w:szCs w:val="28"/>
    </w:rPr>
  </w:style>
  <w:style w:type="character" w:customStyle="1" w:styleId="fontstyle01">
    <w:name w:val="fontstyle01"/>
    <w:basedOn w:val="DefaultParagraphFont"/>
    <w:rsid w:val="00467EEA"/>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467EEA"/>
    <w:rPr>
      <w:rFonts w:ascii="TimesNewRomanPS-ItalicMT" w:hAnsi="TimesNewRomanPS-ItalicMT" w:hint="default"/>
      <w:b w:val="0"/>
      <w:bCs w:val="0"/>
      <w:i/>
      <w:iCs/>
      <w:color w:val="000000"/>
      <w:sz w:val="26"/>
      <w:szCs w:val="26"/>
    </w:rPr>
  </w:style>
  <w:style w:type="character" w:customStyle="1" w:styleId="fontstyle31">
    <w:name w:val="fontstyle31"/>
    <w:basedOn w:val="DefaultParagraphFont"/>
    <w:rsid w:val="00467EEA"/>
    <w:rPr>
      <w:rFonts w:ascii="TimesNewRomanPS-BoldMT" w:hAnsi="TimesNewRomanPS-BoldMT" w:hint="default"/>
      <w:b/>
      <w:bCs/>
      <w:i w:val="0"/>
      <w:iCs w:val="0"/>
      <w:color w:val="000000"/>
      <w:sz w:val="26"/>
      <w:szCs w:val="26"/>
    </w:rPr>
  </w:style>
  <w:style w:type="paragraph" w:styleId="BalloonText">
    <w:name w:val="Balloon Text"/>
    <w:basedOn w:val="Normal"/>
    <w:link w:val="BalloonTextChar"/>
    <w:uiPriority w:val="99"/>
    <w:semiHidden/>
    <w:unhideWhenUsed/>
    <w:rsid w:val="00467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EEA"/>
    <w:rPr>
      <w:rFonts w:ascii="Tahoma" w:hAnsi="Tahoma" w:cs="Tahoma"/>
      <w:sz w:val="16"/>
      <w:szCs w:val="16"/>
    </w:rPr>
  </w:style>
  <w:style w:type="paragraph" w:styleId="Header">
    <w:name w:val="header"/>
    <w:basedOn w:val="Normal"/>
    <w:link w:val="HeaderChar"/>
    <w:uiPriority w:val="99"/>
    <w:unhideWhenUsed/>
    <w:rsid w:val="00467EEA"/>
    <w:pPr>
      <w:tabs>
        <w:tab w:val="center" w:pos="4680"/>
        <w:tab w:val="right" w:pos="9360"/>
      </w:tabs>
      <w:spacing w:after="0" w:line="240" w:lineRule="auto"/>
      <w:jc w:val="left"/>
    </w:pPr>
    <w:rPr>
      <w:rFonts w:asciiTheme="minorHAnsi" w:hAnsiTheme="minorHAnsi"/>
      <w:sz w:val="22"/>
    </w:rPr>
  </w:style>
  <w:style w:type="character" w:customStyle="1" w:styleId="HeaderChar">
    <w:name w:val="Header Char"/>
    <w:basedOn w:val="DefaultParagraphFont"/>
    <w:link w:val="Header"/>
    <w:uiPriority w:val="99"/>
    <w:rsid w:val="00467EEA"/>
    <w:rPr>
      <w:rFonts w:asciiTheme="minorHAnsi" w:hAnsiTheme="minorHAnsi"/>
      <w:sz w:val="22"/>
    </w:rPr>
  </w:style>
  <w:style w:type="paragraph" w:styleId="Footer">
    <w:name w:val="footer"/>
    <w:basedOn w:val="Normal"/>
    <w:link w:val="FooterChar"/>
    <w:uiPriority w:val="99"/>
    <w:unhideWhenUsed/>
    <w:rsid w:val="00467EEA"/>
    <w:pPr>
      <w:tabs>
        <w:tab w:val="center" w:pos="4680"/>
        <w:tab w:val="right" w:pos="9360"/>
      </w:tabs>
      <w:spacing w:after="0" w:line="240" w:lineRule="auto"/>
      <w:jc w:val="left"/>
    </w:pPr>
    <w:rPr>
      <w:rFonts w:asciiTheme="minorHAnsi" w:hAnsiTheme="minorHAnsi"/>
      <w:sz w:val="22"/>
    </w:rPr>
  </w:style>
  <w:style w:type="character" w:customStyle="1" w:styleId="FooterChar">
    <w:name w:val="Footer Char"/>
    <w:basedOn w:val="DefaultParagraphFont"/>
    <w:link w:val="Footer"/>
    <w:uiPriority w:val="99"/>
    <w:rsid w:val="00467EEA"/>
    <w:rPr>
      <w:rFonts w:asciiTheme="minorHAnsi" w:hAnsiTheme="minorHAnsi"/>
      <w:sz w:val="22"/>
    </w:rPr>
  </w:style>
  <w:style w:type="paragraph" w:styleId="ListParagraph">
    <w:name w:val="List Paragraph"/>
    <w:basedOn w:val="Normal"/>
    <w:uiPriority w:val="34"/>
    <w:qFormat/>
    <w:rsid w:val="00467EEA"/>
    <w:pPr>
      <w:spacing w:after="160" w:line="259" w:lineRule="auto"/>
      <w:ind w:left="720"/>
      <w:contextualSpacing/>
      <w:jc w:val="left"/>
    </w:pPr>
    <w:rPr>
      <w:rFonts w:asciiTheme="minorHAnsi" w:hAnsiTheme="minorHAnsi"/>
      <w:sz w:val="22"/>
    </w:rPr>
  </w:style>
  <w:style w:type="table" w:customStyle="1" w:styleId="TableGrid1">
    <w:name w:val="Table Grid1"/>
    <w:basedOn w:val="TableNormal"/>
    <w:next w:val="TableGrid"/>
    <w:rsid w:val="00467EEA"/>
    <w:pPr>
      <w:spacing w:after="0" w:line="240" w:lineRule="auto"/>
      <w:jc w:val="lef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467EEA"/>
    <w:pPr>
      <w:spacing w:after="0" w:line="240" w:lineRule="auto"/>
      <w:jc w:val="lef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467EEA"/>
    <w:pPr>
      <w:spacing w:after="0" w:line="240" w:lineRule="auto"/>
      <w:jc w:val="lef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467EEA"/>
    <w:pPr>
      <w:spacing w:after="0" w:line="240" w:lineRule="auto"/>
      <w:jc w:val="lef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467EEA"/>
    <w:pPr>
      <w:spacing w:after="0" w:line="240" w:lineRule="auto"/>
      <w:jc w:val="lef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467EEA"/>
    <w:pPr>
      <w:spacing w:after="0" w:line="240" w:lineRule="auto"/>
      <w:jc w:val="left"/>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467EEA"/>
    <w:pPr>
      <w:spacing w:after="0" w:line="240" w:lineRule="auto"/>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467EEA"/>
    <w:pPr>
      <w:spacing w:after="0" w:line="240" w:lineRule="auto"/>
      <w:jc w:val="left"/>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467EEA"/>
    <w:pPr>
      <w:spacing w:after="0" w:line="240" w:lineRule="auto"/>
      <w:jc w:val="lef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467EEA"/>
    <w:pPr>
      <w:spacing w:line="276" w:lineRule="auto"/>
      <w:outlineLvl w:val="9"/>
    </w:pPr>
    <w:rPr>
      <w:lang w:eastAsia="ja-JP"/>
    </w:rPr>
  </w:style>
  <w:style w:type="paragraph" w:styleId="TOC2">
    <w:name w:val="toc 2"/>
    <w:basedOn w:val="Normal"/>
    <w:next w:val="Normal"/>
    <w:autoRedefine/>
    <w:uiPriority w:val="39"/>
    <w:unhideWhenUsed/>
    <w:rsid w:val="00467EEA"/>
    <w:pPr>
      <w:spacing w:after="100" w:line="259" w:lineRule="auto"/>
      <w:ind w:left="220"/>
      <w:jc w:val="left"/>
    </w:pPr>
    <w:rPr>
      <w:rFonts w:asciiTheme="minorHAnsi" w:hAnsiTheme="minorHAnsi"/>
      <w:sz w:val="22"/>
    </w:rPr>
  </w:style>
  <w:style w:type="paragraph" w:styleId="TOC1">
    <w:name w:val="toc 1"/>
    <w:basedOn w:val="Normal"/>
    <w:next w:val="Normal"/>
    <w:autoRedefine/>
    <w:uiPriority w:val="39"/>
    <w:unhideWhenUsed/>
    <w:rsid w:val="00467EEA"/>
    <w:pPr>
      <w:spacing w:after="100" w:line="259" w:lineRule="auto"/>
      <w:jc w:val="left"/>
    </w:pPr>
    <w:rPr>
      <w:rFonts w:asciiTheme="minorHAnsi" w:hAnsiTheme="minorHAnsi"/>
      <w:sz w:val="22"/>
    </w:rPr>
  </w:style>
  <w:style w:type="paragraph" w:styleId="TOC3">
    <w:name w:val="toc 3"/>
    <w:basedOn w:val="Normal"/>
    <w:next w:val="Normal"/>
    <w:autoRedefine/>
    <w:uiPriority w:val="39"/>
    <w:unhideWhenUsed/>
    <w:rsid w:val="00467EEA"/>
    <w:pPr>
      <w:spacing w:after="100" w:line="259" w:lineRule="auto"/>
      <w:ind w:left="440"/>
      <w:jc w:val="left"/>
    </w:pPr>
    <w:rPr>
      <w:rFonts w:asciiTheme="minorHAnsi" w:hAnsiTheme="minorHAnsi"/>
      <w:sz w:val="22"/>
    </w:rPr>
  </w:style>
  <w:style w:type="character" w:styleId="Hyperlink">
    <w:name w:val="Hyperlink"/>
    <w:basedOn w:val="DefaultParagraphFont"/>
    <w:uiPriority w:val="99"/>
    <w:unhideWhenUsed/>
    <w:rsid w:val="00467EEA"/>
    <w:rPr>
      <w:color w:val="0000FF" w:themeColor="hyperlink"/>
      <w:u w:val="single"/>
    </w:rPr>
  </w:style>
  <w:style w:type="paragraph" w:styleId="NormalWeb">
    <w:name w:val="Normal (Web)"/>
    <w:basedOn w:val="Normal"/>
    <w:uiPriority w:val="99"/>
    <w:unhideWhenUsed/>
    <w:rsid w:val="00500D87"/>
    <w:pPr>
      <w:spacing w:before="100" w:beforeAutospacing="1" w:after="100" w:afterAutospacing="1" w:line="240" w:lineRule="auto"/>
      <w:jc w:val="left"/>
    </w:pPr>
    <w:rPr>
      <w:rFonts w:eastAsiaTheme="minorEastAsia" w:cs="Times New Roman"/>
      <w:sz w:val="24"/>
      <w:szCs w:val="24"/>
    </w:rPr>
  </w:style>
  <w:style w:type="paragraph" w:styleId="CommentText">
    <w:name w:val="annotation text"/>
    <w:basedOn w:val="Normal"/>
    <w:link w:val="CommentTextChar"/>
    <w:uiPriority w:val="99"/>
    <w:unhideWhenUsed/>
    <w:rsid w:val="009F2483"/>
    <w:pPr>
      <w:spacing w:line="240" w:lineRule="auto"/>
    </w:pPr>
    <w:rPr>
      <w:sz w:val="20"/>
      <w:szCs w:val="20"/>
    </w:rPr>
  </w:style>
  <w:style w:type="character" w:customStyle="1" w:styleId="CommentTextChar">
    <w:name w:val="Comment Text Char"/>
    <w:basedOn w:val="DefaultParagraphFont"/>
    <w:link w:val="CommentText"/>
    <w:uiPriority w:val="99"/>
    <w:rsid w:val="009F2483"/>
    <w:rPr>
      <w:sz w:val="20"/>
      <w:szCs w:val="20"/>
    </w:rPr>
  </w:style>
</w:styles>
</file>

<file path=word/webSettings.xml><?xml version="1.0" encoding="utf-8"?>
<w:webSettings xmlns:r="http://schemas.openxmlformats.org/officeDocument/2006/relationships" xmlns:w="http://schemas.openxmlformats.org/wordprocessingml/2006/main">
  <w:divs>
    <w:div w:id="303435353">
      <w:bodyDiv w:val="1"/>
      <w:marLeft w:val="0"/>
      <w:marRight w:val="0"/>
      <w:marTop w:val="0"/>
      <w:marBottom w:val="0"/>
      <w:divBdr>
        <w:top w:val="none" w:sz="0" w:space="0" w:color="auto"/>
        <w:left w:val="none" w:sz="0" w:space="0" w:color="auto"/>
        <w:bottom w:val="none" w:sz="0" w:space="0" w:color="auto"/>
        <w:right w:val="none" w:sz="0" w:space="0" w:color="auto"/>
      </w:divBdr>
    </w:div>
    <w:div w:id="1253204954">
      <w:bodyDiv w:val="1"/>
      <w:marLeft w:val="0"/>
      <w:marRight w:val="0"/>
      <w:marTop w:val="0"/>
      <w:marBottom w:val="0"/>
      <w:divBdr>
        <w:top w:val="none" w:sz="0" w:space="0" w:color="auto"/>
        <w:left w:val="none" w:sz="0" w:space="0" w:color="auto"/>
        <w:bottom w:val="none" w:sz="0" w:space="0" w:color="auto"/>
        <w:right w:val="none" w:sz="0" w:space="0" w:color="auto"/>
      </w:divBdr>
    </w:div>
    <w:div w:id="2041201405">
      <w:bodyDiv w:val="1"/>
      <w:marLeft w:val="0"/>
      <w:marRight w:val="0"/>
      <w:marTop w:val="0"/>
      <w:marBottom w:val="0"/>
      <w:divBdr>
        <w:top w:val="none" w:sz="0" w:space="0" w:color="auto"/>
        <w:left w:val="none" w:sz="0" w:space="0" w:color="auto"/>
        <w:bottom w:val="none" w:sz="0" w:space="0" w:color="auto"/>
        <w:right w:val="none" w:sz="0" w:space="0" w:color="auto"/>
      </w:divBdr>
    </w:div>
    <w:div w:id="210325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717</TotalTime>
  <Pages>1</Pages>
  <Words>3518</Words>
  <Characters>20054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QuyNhonComputer Co.,Ltd</Company>
  <LinksUpToDate>false</LinksUpToDate>
  <CharactersWithSpaces>23525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19</cp:revision>
  <cp:lastPrinted>2019-11-12T07:27:00Z</cp:lastPrinted>
  <dcterms:created xsi:type="dcterms:W3CDTF">2019-11-07T22:59:00Z</dcterms:created>
  <dcterms:modified xsi:type="dcterms:W3CDTF">2019-11-12T09:07:00Z</dcterms:modified>
</cp:coreProperties>
</file>